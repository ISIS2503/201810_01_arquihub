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564A0" w14:textId="27CB9F03" w:rsidR="00501A26" w:rsidRPr="0049459D" w:rsidRDefault="0032316C" w:rsidP="0032316C">
      <w:pPr>
        <w:pStyle w:val="NombreAutor"/>
        <w:rPr>
          <w:b/>
          <w:bCs/>
          <w:lang w:val="es-CO"/>
        </w:rPr>
      </w:pPr>
      <w:r w:rsidRPr="0049459D">
        <w:rPr>
          <w:b/>
          <w:bCs/>
          <w:lang w:val="es-CO"/>
        </w:rPr>
        <w:t>SOFTWARE ARCHITECTURE DOCUMENTATION</w:t>
      </w:r>
    </w:p>
    <w:p w14:paraId="1C8DC4C1" w14:textId="46AE3BB5" w:rsidR="00491141" w:rsidRPr="0049459D" w:rsidRDefault="08276A15" w:rsidP="0032316C">
      <w:pPr>
        <w:pStyle w:val="NombreAutor"/>
        <w:rPr>
          <w:lang w:val="es-CO"/>
        </w:rPr>
      </w:pPr>
      <w:r w:rsidRPr="0049459D">
        <w:t>Alejandro Gracia Rey</w:t>
      </w:r>
      <w:r w:rsidRPr="0049459D">
        <w:rPr>
          <w:lang w:val="es-CO"/>
        </w:rPr>
        <w:t xml:space="preserve">, </w:t>
      </w:r>
      <w:r w:rsidRPr="0049459D">
        <w:t>Luis Miguel González Fernández</w:t>
      </w:r>
      <w:r w:rsidRPr="0049459D">
        <w:rPr>
          <w:lang w:val="es-CO"/>
        </w:rPr>
        <w:t xml:space="preserve">, </w:t>
      </w:r>
      <w:r w:rsidRPr="0049459D">
        <w:t>Anyella Valeria Pérez Buendía</w:t>
      </w:r>
      <w:r w:rsidRPr="0049459D">
        <w:rPr>
          <w:lang w:val="es-CO"/>
        </w:rPr>
        <w:t xml:space="preserve">, </w:t>
      </w:r>
      <w:r w:rsidRPr="0049459D">
        <w:t>Santiago Rodríguez González.</w:t>
      </w:r>
    </w:p>
    <w:p w14:paraId="7BE9EAF7" w14:textId="77777777" w:rsidR="00491141" w:rsidRPr="0049459D" w:rsidRDefault="08276A15" w:rsidP="0032316C">
      <w:pPr>
        <w:pStyle w:val="NombreAutor"/>
        <w:rPr>
          <w:lang w:val="es-CO"/>
        </w:rPr>
      </w:pPr>
      <w:r w:rsidRPr="0049459D">
        <w:rPr>
          <w:lang w:val="es-CO"/>
        </w:rPr>
        <w:t>Universidad de los Andes, Bogotá, Colombia</w:t>
      </w:r>
    </w:p>
    <w:p w14:paraId="57E81212" w14:textId="77777777" w:rsidR="00491141" w:rsidRPr="0049459D" w:rsidRDefault="00491141" w:rsidP="0032316C">
      <w:pPr>
        <w:pStyle w:val="NombreAutor"/>
        <w:rPr>
          <w:lang w:val="es-CO"/>
        </w:rPr>
      </w:pPr>
    </w:p>
    <w:p w14:paraId="7D0A1E9E" w14:textId="428E12B5" w:rsidR="00491141" w:rsidRPr="0049459D" w:rsidRDefault="0032316C" w:rsidP="0032316C">
      <w:pPr>
        <w:pStyle w:val="NombreAutor"/>
        <w:rPr>
          <w:lang w:val="es-CO"/>
        </w:rPr>
      </w:pPr>
      <w:r w:rsidRPr="0049459D">
        <w:rPr>
          <w:lang w:val="es-CO"/>
        </w:rPr>
        <w:t>Fecha de presentación: mayo 19</w:t>
      </w:r>
      <w:r w:rsidR="08276A15" w:rsidRPr="0049459D">
        <w:rPr>
          <w:lang w:val="es-CO"/>
        </w:rPr>
        <w:t xml:space="preserve">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rFonts w:eastAsiaTheme="minorHAnsi"/>
          <w:lang w:val="es-MX" w:eastAsia="en-US"/>
        </w:rPr>
      </w:sdtEndPr>
      <w:sdtContent>
        <w:p w14:paraId="08458AB0" w14:textId="0A0DD01C" w:rsidR="00491141" w:rsidRPr="0049459D" w:rsidRDefault="08276A15" w:rsidP="00C202CC">
          <w:pPr>
            <w:pStyle w:val="TtuloTDC"/>
            <w:jc w:val="both"/>
            <w:rPr>
              <w:rFonts w:ascii="Times New Roman" w:hAnsi="Times New Roman" w:cs="Times New Roman"/>
              <w:sz w:val="24"/>
              <w:szCs w:val="24"/>
              <w:lang w:val="es-CO"/>
            </w:rPr>
          </w:pPr>
          <w:r w:rsidRPr="0049459D">
            <w:rPr>
              <w:rFonts w:ascii="Times New Roman" w:hAnsi="Times New Roman" w:cs="Times New Roman"/>
              <w:sz w:val="24"/>
              <w:szCs w:val="24"/>
              <w:lang w:val="es-CO"/>
            </w:rPr>
            <w:t>Índice</w:t>
          </w:r>
        </w:p>
        <w:p w14:paraId="6F8F9E9C" w14:textId="1CEA6BF4" w:rsidR="007B3346" w:rsidRPr="0049459D" w:rsidRDefault="00491141">
          <w:pPr>
            <w:pStyle w:val="TDC1"/>
            <w:rPr>
              <w:rFonts w:eastAsiaTheme="minorEastAsia"/>
              <w:noProof/>
              <w:sz w:val="22"/>
              <w:szCs w:val="22"/>
              <w:lang w:eastAsia="es-CO"/>
            </w:rPr>
          </w:pPr>
          <w:r w:rsidRPr="0049459D">
            <w:fldChar w:fldCharType="begin"/>
          </w:r>
          <w:r w:rsidRPr="0049459D">
            <w:instrText xml:space="preserve"> TOC \o "1-3" \h \z \u </w:instrText>
          </w:r>
          <w:r w:rsidRPr="0049459D">
            <w:fldChar w:fldCharType="separate"/>
          </w:r>
          <w:hyperlink w:anchor="_Toc514420029" w:history="1">
            <w:r w:rsidR="007B3346" w:rsidRPr="0049459D">
              <w:rPr>
                <w:rStyle w:val="Hipervnculo"/>
                <w:noProof/>
              </w:rPr>
              <w:t>1.</w:t>
            </w:r>
            <w:r w:rsidR="007B3346" w:rsidRPr="0049459D">
              <w:rPr>
                <w:rFonts w:eastAsiaTheme="minorEastAsia"/>
                <w:noProof/>
                <w:sz w:val="22"/>
                <w:szCs w:val="22"/>
                <w:lang w:eastAsia="es-CO"/>
              </w:rPr>
              <w:tab/>
            </w:r>
            <w:r w:rsidR="007B3346" w:rsidRPr="0049459D">
              <w:rPr>
                <w:rStyle w:val="Hipervnculo"/>
                <w:noProof/>
              </w:rPr>
              <w:t>Restricciones y escenarios de calidad</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_Toc514420029 \h </w:instrText>
            </w:r>
            <w:r w:rsidR="007B3346" w:rsidRPr="0049459D">
              <w:rPr>
                <w:noProof/>
                <w:webHidden/>
              </w:rPr>
            </w:r>
            <w:r w:rsidR="007B3346" w:rsidRPr="0049459D">
              <w:rPr>
                <w:noProof/>
                <w:webHidden/>
              </w:rPr>
              <w:fldChar w:fldCharType="separate"/>
            </w:r>
            <w:r w:rsidR="007B3346" w:rsidRPr="0049459D">
              <w:rPr>
                <w:noProof/>
                <w:webHidden/>
              </w:rPr>
              <w:t>1</w:t>
            </w:r>
            <w:r w:rsidR="007B3346" w:rsidRPr="0049459D">
              <w:rPr>
                <w:noProof/>
                <w:webHidden/>
              </w:rPr>
              <w:fldChar w:fldCharType="end"/>
            </w:r>
          </w:hyperlink>
        </w:p>
        <w:p w14:paraId="73C4B27E" w14:textId="683C2330" w:rsidR="007B3346" w:rsidRPr="0049459D" w:rsidRDefault="00BE5D75">
          <w:pPr>
            <w:pStyle w:val="TDC2"/>
            <w:tabs>
              <w:tab w:val="left" w:pos="1100"/>
              <w:tab w:val="right" w:leader="dot" w:pos="8494"/>
            </w:tabs>
            <w:rPr>
              <w:rFonts w:eastAsiaTheme="minorEastAsia"/>
              <w:noProof/>
              <w:sz w:val="22"/>
              <w:szCs w:val="22"/>
              <w:lang w:eastAsia="es-CO"/>
            </w:rPr>
          </w:pPr>
          <w:hyperlink w:anchor="_Toc514420030" w:history="1">
            <w:r w:rsidR="007B3346" w:rsidRPr="0049459D">
              <w:rPr>
                <w:rStyle w:val="Hipervnculo"/>
                <w:noProof/>
              </w:rPr>
              <w:t>1.1</w:t>
            </w:r>
            <w:r w:rsidR="007B3346" w:rsidRPr="0049459D">
              <w:rPr>
                <w:rFonts w:eastAsiaTheme="minorEastAsia"/>
                <w:noProof/>
                <w:sz w:val="22"/>
                <w:szCs w:val="22"/>
                <w:lang w:eastAsia="es-CO"/>
              </w:rPr>
              <w:tab/>
            </w:r>
            <w:r w:rsidR="007B3346" w:rsidRPr="0049459D">
              <w:rPr>
                <w:rStyle w:val="Hipervnculo"/>
                <w:noProof/>
              </w:rPr>
              <w:t>Restricciones:</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_Toc514420030 \h </w:instrText>
            </w:r>
            <w:r w:rsidR="007B3346" w:rsidRPr="0049459D">
              <w:rPr>
                <w:noProof/>
                <w:webHidden/>
              </w:rPr>
            </w:r>
            <w:r w:rsidR="007B3346" w:rsidRPr="0049459D">
              <w:rPr>
                <w:noProof/>
                <w:webHidden/>
              </w:rPr>
              <w:fldChar w:fldCharType="separate"/>
            </w:r>
            <w:r w:rsidR="007B3346" w:rsidRPr="0049459D">
              <w:rPr>
                <w:noProof/>
                <w:webHidden/>
              </w:rPr>
              <w:t>1</w:t>
            </w:r>
            <w:r w:rsidR="007B3346" w:rsidRPr="0049459D">
              <w:rPr>
                <w:noProof/>
                <w:webHidden/>
              </w:rPr>
              <w:fldChar w:fldCharType="end"/>
            </w:r>
          </w:hyperlink>
        </w:p>
        <w:p w14:paraId="5C00744C" w14:textId="661EE770"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31" w:history="1">
            <w:r w:rsidR="007B3346" w:rsidRPr="0049459D">
              <w:rPr>
                <w:rStyle w:val="Hipervnculo"/>
                <w:noProof/>
              </w:rPr>
              <w:t>1.1.1</w:t>
            </w:r>
            <w:r w:rsidR="007B3346" w:rsidRPr="0049459D">
              <w:rPr>
                <w:rFonts w:eastAsiaTheme="minorEastAsia"/>
                <w:noProof/>
                <w:sz w:val="22"/>
                <w:szCs w:val="22"/>
                <w:lang w:eastAsia="es-CO"/>
              </w:rPr>
              <w:tab/>
            </w:r>
            <w:r w:rsidR="007B3346" w:rsidRPr="0049459D">
              <w:rPr>
                <w:rStyle w:val="Hipervnculo"/>
                <w:noProof/>
              </w:rPr>
              <w:t>Impuestas por Yale:</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_Toc514420031 \h </w:instrText>
            </w:r>
            <w:r w:rsidR="007B3346" w:rsidRPr="0049459D">
              <w:rPr>
                <w:noProof/>
                <w:webHidden/>
              </w:rPr>
            </w:r>
            <w:r w:rsidR="007B3346" w:rsidRPr="0049459D">
              <w:rPr>
                <w:noProof/>
                <w:webHidden/>
              </w:rPr>
              <w:fldChar w:fldCharType="separate"/>
            </w:r>
            <w:r w:rsidR="007B3346" w:rsidRPr="0049459D">
              <w:rPr>
                <w:noProof/>
                <w:webHidden/>
              </w:rPr>
              <w:t>1</w:t>
            </w:r>
            <w:r w:rsidR="007B3346" w:rsidRPr="0049459D">
              <w:rPr>
                <w:noProof/>
                <w:webHidden/>
              </w:rPr>
              <w:fldChar w:fldCharType="end"/>
            </w:r>
          </w:hyperlink>
        </w:p>
        <w:p w14:paraId="187A7070" w14:textId="4AA1AF52" w:rsidR="007B3346" w:rsidRPr="0049459D" w:rsidRDefault="00BE5D75">
          <w:pPr>
            <w:pStyle w:val="TDC2"/>
            <w:tabs>
              <w:tab w:val="left" w:pos="1100"/>
              <w:tab w:val="right" w:leader="dot" w:pos="8494"/>
            </w:tabs>
            <w:rPr>
              <w:rFonts w:eastAsiaTheme="minorEastAsia"/>
              <w:noProof/>
              <w:sz w:val="22"/>
              <w:szCs w:val="22"/>
              <w:lang w:eastAsia="es-CO"/>
            </w:rPr>
          </w:pPr>
          <w:hyperlink w:anchor="_Toc514420032" w:history="1">
            <w:r w:rsidR="007B3346" w:rsidRPr="0049459D">
              <w:rPr>
                <w:rStyle w:val="Hipervnculo"/>
                <w:noProof/>
              </w:rPr>
              <w:t>1.2</w:t>
            </w:r>
            <w:r w:rsidR="007B3346" w:rsidRPr="0049459D">
              <w:rPr>
                <w:rFonts w:eastAsiaTheme="minorEastAsia"/>
                <w:noProof/>
                <w:sz w:val="22"/>
                <w:szCs w:val="22"/>
                <w:lang w:eastAsia="es-CO"/>
              </w:rPr>
              <w:tab/>
            </w:r>
            <w:r w:rsidR="007B3346" w:rsidRPr="0049459D">
              <w:rPr>
                <w:rStyle w:val="Hipervnculo"/>
                <w:noProof/>
              </w:rPr>
              <w:t>Escenarios de Calidad</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_Toc514420032 \h </w:instrText>
            </w:r>
            <w:r w:rsidR="007B3346" w:rsidRPr="0049459D">
              <w:rPr>
                <w:noProof/>
                <w:webHidden/>
              </w:rPr>
            </w:r>
            <w:r w:rsidR="007B3346" w:rsidRPr="0049459D">
              <w:rPr>
                <w:noProof/>
                <w:webHidden/>
              </w:rPr>
              <w:fldChar w:fldCharType="separate"/>
            </w:r>
            <w:r w:rsidR="007B3346" w:rsidRPr="0049459D">
              <w:rPr>
                <w:noProof/>
                <w:webHidden/>
              </w:rPr>
              <w:t>2</w:t>
            </w:r>
            <w:r w:rsidR="007B3346" w:rsidRPr="0049459D">
              <w:rPr>
                <w:noProof/>
                <w:webHidden/>
              </w:rPr>
              <w:fldChar w:fldCharType="end"/>
            </w:r>
          </w:hyperlink>
        </w:p>
        <w:p w14:paraId="2C383096" w14:textId="37CFAB64"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33" w:history="1">
            <w:r w:rsidR="007B3346" w:rsidRPr="0049459D">
              <w:rPr>
                <w:rStyle w:val="Hipervnculo"/>
                <w:noProof/>
              </w:rPr>
              <w:t>1.2.1</w:t>
            </w:r>
            <w:r w:rsidR="007B3346" w:rsidRPr="0049459D">
              <w:rPr>
                <w:rFonts w:eastAsiaTheme="minorEastAsia"/>
                <w:noProof/>
                <w:sz w:val="22"/>
                <w:szCs w:val="22"/>
                <w:lang w:eastAsia="es-CO"/>
              </w:rPr>
              <w:tab/>
            </w:r>
            <w:r w:rsidR="007B3346" w:rsidRPr="0049459D">
              <w:rPr>
                <w:rStyle w:val="Hipervnculo"/>
                <w:noProof/>
              </w:rPr>
              <w:t>Desempeño:</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_Toc514420033 \h </w:instrText>
            </w:r>
            <w:r w:rsidR="007B3346" w:rsidRPr="0049459D">
              <w:rPr>
                <w:noProof/>
                <w:webHidden/>
              </w:rPr>
            </w:r>
            <w:r w:rsidR="007B3346" w:rsidRPr="0049459D">
              <w:rPr>
                <w:noProof/>
                <w:webHidden/>
              </w:rPr>
              <w:fldChar w:fldCharType="separate"/>
            </w:r>
            <w:r w:rsidR="007B3346" w:rsidRPr="0049459D">
              <w:rPr>
                <w:noProof/>
                <w:webHidden/>
              </w:rPr>
              <w:t>2</w:t>
            </w:r>
            <w:r w:rsidR="007B3346" w:rsidRPr="0049459D">
              <w:rPr>
                <w:noProof/>
                <w:webHidden/>
              </w:rPr>
              <w:fldChar w:fldCharType="end"/>
            </w:r>
          </w:hyperlink>
        </w:p>
        <w:p w14:paraId="02ACB14E" w14:textId="34EEE38F"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34" w:history="1">
            <w:r w:rsidR="007B3346" w:rsidRPr="0049459D">
              <w:rPr>
                <w:rStyle w:val="Hipervnculo"/>
                <w:noProof/>
              </w:rPr>
              <w:t>1.2.2</w:t>
            </w:r>
            <w:r w:rsidR="007B3346" w:rsidRPr="0049459D">
              <w:rPr>
                <w:rFonts w:eastAsiaTheme="minorEastAsia"/>
                <w:noProof/>
                <w:sz w:val="22"/>
                <w:szCs w:val="22"/>
                <w:lang w:eastAsia="es-CO"/>
              </w:rPr>
              <w:tab/>
            </w:r>
            <w:r w:rsidR="007B3346" w:rsidRPr="0049459D">
              <w:rPr>
                <w:rStyle w:val="Hipervnculo"/>
                <w:noProof/>
              </w:rPr>
              <w:t>Disponibilidad:</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_Toc514420034 \h </w:instrText>
            </w:r>
            <w:r w:rsidR="007B3346" w:rsidRPr="0049459D">
              <w:rPr>
                <w:noProof/>
                <w:webHidden/>
              </w:rPr>
            </w:r>
            <w:r w:rsidR="007B3346" w:rsidRPr="0049459D">
              <w:rPr>
                <w:noProof/>
                <w:webHidden/>
              </w:rPr>
              <w:fldChar w:fldCharType="separate"/>
            </w:r>
            <w:r w:rsidR="007B3346" w:rsidRPr="0049459D">
              <w:rPr>
                <w:noProof/>
                <w:webHidden/>
              </w:rPr>
              <w:t>2</w:t>
            </w:r>
            <w:r w:rsidR="007B3346" w:rsidRPr="0049459D">
              <w:rPr>
                <w:noProof/>
                <w:webHidden/>
              </w:rPr>
              <w:fldChar w:fldCharType="end"/>
            </w:r>
          </w:hyperlink>
        </w:p>
        <w:p w14:paraId="361AA367" w14:textId="4B9CC2AF"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35" w:history="1">
            <w:r w:rsidR="007B3346" w:rsidRPr="0049459D">
              <w:rPr>
                <w:rStyle w:val="Hipervnculo"/>
                <w:noProof/>
              </w:rPr>
              <w:t>1.2.3</w:t>
            </w:r>
            <w:r w:rsidR="007B3346" w:rsidRPr="0049459D">
              <w:rPr>
                <w:rFonts w:eastAsiaTheme="minorEastAsia"/>
                <w:noProof/>
                <w:sz w:val="22"/>
                <w:szCs w:val="22"/>
                <w:lang w:eastAsia="es-CO"/>
              </w:rPr>
              <w:tab/>
            </w:r>
            <w:r w:rsidR="007B3346" w:rsidRPr="0049459D">
              <w:rPr>
                <w:rStyle w:val="Hipervnculo"/>
                <w:noProof/>
              </w:rPr>
              <w:t>Escalabilidad:</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_Toc514420035 \h </w:instrText>
            </w:r>
            <w:r w:rsidR="007B3346" w:rsidRPr="0049459D">
              <w:rPr>
                <w:noProof/>
                <w:webHidden/>
              </w:rPr>
            </w:r>
            <w:r w:rsidR="007B3346" w:rsidRPr="0049459D">
              <w:rPr>
                <w:noProof/>
                <w:webHidden/>
              </w:rPr>
              <w:fldChar w:fldCharType="separate"/>
            </w:r>
            <w:r w:rsidR="007B3346" w:rsidRPr="0049459D">
              <w:rPr>
                <w:noProof/>
                <w:webHidden/>
              </w:rPr>
              <w:t>2</w:t>
            </w:r>
            <w:r w:rsidR="007B3346" w:rsidRPr="0049459D">
              <w:rPr>
                <w:noProof/>
                <w:webHidden/>
              </w:rPr>
              <w:fldChar w:fldCharType="end"/>
            </w:r>
          </w:hyperlink>
        </w:p>
        <w:p w14:paraId="36FB6463" w14:textId="57E59654"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36" w:history="1">
            <w:r w:rsidR="007B3346" w:rsidRPr="0049459D">
              <w:rPr>
                <w:rStyle w:val="Hipervnculo"/>
                <w:noProof/>
              </w:rPr>
              <w:t>1.2.4</w:t>
            </w:r>
            <w:r w:rsidR="007B3346" w:rsidRPr="0049459D">
              <w:rPr>
                <w:rFonts w:eastAsiaTheme="minorEastAsia"/>
                <w:noProof/>
                <w:sz w:val="22"/>
                <w:szCs w:val="22"/>
                <w:lang w:eastAsia="es-CO"/>
              </w:rPr>
              <w:tab/>
            </w:r>
            <w:r w:rsidR="007B3346" w:rsidRPr="0049459D">
              <w:rPr>
                <w:rStyle w:val="Hipervnculo"/>
                <w:noProof/>
              </w:rPr>
              <w:t>Seguridad:</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_Toc514420036 \h </w:instrText>
            </w:r>
            <w:r w:rsidR="007B3346" w:rsidRPr="0049459D">
              <w:rPr>
                <w:noProof/>
                <w:webHidden/>
              </w:rPr>
            </w:r>
            <w:r w:rsidR="007B3346" w:rsidRPr="0049459D">
              <w:rPr>
                <w:noProof/>
                <w:webHidden/>
              </w:rPr>
              <w:fldChar w:fldCharType="separate"/>
            </w:r>
            <w:r w:rsidR="007B3346" w:rsidRPr="0049459D">
              <w:rPr>
                <w:noProof/>
                <w:webHidden/>
              </w:rPr>
              <w:t>3</w:t>
            </w:r>
            <w:r w:rsidR="007B3346" w:rsidRPr="0049459D">
              <w:rPr>
                <w:noProof/>
                <w:webHidden/>
              </w:rPr>
              <w:fldChar w:fldCharType="end"/>
            </w:r>
          </w:hyperlink>
        </w:p>
        <w:p w14:paraId="6546FCC2" w14:textId="1DC4FDCB"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37" w:history="1">
            <w:r w:rsidR="007B3346" w:rsidRPr="0049459D">
              <w:rPr>
                <w:rStyle w:val="Hipervnculo"/>
                <w:noProof/>
              </w:rPr>
              <w:t>1.2.5</w:t>
            </w:r>
            <w:r w:rsidR="007B3346" w:rsidRPr="0049459D">
              <w:rPr>
                <w:rFonts w:eastAsiaTheme="minorEastAsia"/>
                <w:noProof/>
                <w:sz w:val="22"/>
                <w:szCs w:val="22"/>
                <w:lang w:eastAsia="es-CO"/>
              </w:rPr>
              <w:tab/>
            </w:r>
            <w:r w:rsidR="007B3346" w:rsidRPr="0049459D">
              <w:rPr>
                <w:rStyle w:val="Hipervnculo"/>
                <w:noProof/>
              </w:rPr>
              <w:t>Recuperación ante fallos:</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_Toc514420037 \h </w:instrText>
            </w:r>
            <w:r w:rsidR="007B3346" w:rsidRPr="0049459D">
              <w:rPr>
                <w:noProof/>
                <w:webHidden/>
              </w:rPr>
            </w:r>
            <w:r w:rsidR="007B3346" w:rsidRPr="0049459D">
              <w:rPr>
                <w:noProof/>
                <w:webHidden/>
              </w:rPr>
              <w:fldChar w:fldCharType="separate"/>
            </w:r>
            <w:r w:rsidR="007B3346" w:rsidRPr="0049459D">
              <w:rPr>
                <w:noProof/>
                <w:webHidden/>
              </w:rPr>
              <w:t>3</w:t>
            </w:r>
            <w:r w:rsidR="007B3346" w:rsidRPr="0049459D">
              <w:rPr>
                <w:noProof/>
                <w:webHidden/>
              </w:rPr>
              <w:fldChar w:fldCharType="end"/>
            </w:r>
          </w:hyperlink>
          <w:bookmarkStart w:id="0" w:name="_GoBack"/>
          <w:bookmarkEnd w:id="0"/>
        </w:p>
        <w:p w14:paraId="6F5B93A9" w14:textId="29491017" w:rsidR="007B3346" w:rsidRPr="0049459D" w:rsidRDefault="00BE5D75">
          <w:pPr>
            <w:pStyle w:val="TDC1"/>
            <w:rPr>
              <w:rFonts w:eastAsiaTheme="minorEastAsia"/>
              <w:noProof/>
              <w:sz w:val="22"/>
              <w:szCs w:val="22"/>
              <w:lang w:eastAsia="es-CO"/>
            </w:rPr>
          </w:pPr>
          <w:hyperlink w:anchor="_Toc514420038" w:history="1">
            <w:r w:rsidR="007B3346" w:rsidRPr="0049459D">
              <w:rPr>
                <w:rStyle w:val="Hipervnculo"/>
                <w:noProof/>
              </w:rPr>
              <w:t>2.</w:t>
            </w:r>
            <w:r w:rsidR="007B3346" w:rsidRPr="0049459D">
              <w:rPr>
                <w:rFonts w:eastAsiaTheme="minorEastAsia"/>
                <w:noProof/>
                <w:sz w:val="22"/>
                <w:szCs w:val="22"/>
                <w:lang w:eastAsia="es-CO"/>
              </w:rPr>
              <w:tab/>
            </w:r>
            <w:r w:rsidR="007B3346" w:rsidRPr="0049459D">
              <w:rPr>
                <w:rStyle w:val="Hipervnculo"/>
                <w:noProof/>
              </w:rPr>
              <w:t>Puntos de vista del proyecto</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_Toc514420038 \h </w:instrText>
            </w:r>
            <w:r w:rsidR="007B3346" w:rsidRPr="0049459D">
              <w:rPr>
                <w:noProof/>
                <w:webHidden/>
              </w:rPr>
            </w:r>
            <w:r w:rsidR="007B3346" w:rsidRPr="0049459D">
              <w:rPr>
                <w:noProof/>
                <w:webHidden/>
              </w:rPr>
              <w:fldChar w:fldCharType="separate"/>
            </w:r>
            <w:r w:rsidR="007B3346" w:rsidRPr="0049459D">
              <w:rPr>
                <w:noProof/>
                <w:webHidden/>
              </w:rPr>
              <w:t>4</w:t>
            </w:r>
            <w:r w:rsidR="007B3346" w:rsidRPr="0049459D">
              <w:rPr>
                <w:noProof/>
                <w:webHidden/>
              </w:rPr>
              <w:fldChar w:fldCharType="end"/>
            </w:r>
          </w:hyperlink>
        </w:p>
        <w:p w14:paraId="273CBDE5" w14:textId="72FB16CC" w:rsidR="007B3346" w:rsidRPr="0049459D" w:rsidRDefault="00BE5D75">
          <w:pPr>
            <w:pStyle w:val="TDC2"/>
            <w:tabs>
              <w:tab w:val="left" w:pos="1100"/>
              <w:tab w:val="right" w:leader="dot" w:pos="8494"/>
            </w:tabs>
            <w:rPr>
              <w:rFonts w:eastAsiaTheme="minorEastAsia"/>
              <w:noProof/>
              <w:sz w:val="22"/>
              <w:szCs w:val="22"/>
              <w:lang w:eastAsia="es-CO"/>
            </w:rPr>
          </w:pPr>
          <w:hyperlink w:anchor="_Toc514420039" w:history="1">
            <w:r w:rsidR="007B3346" w:rsidRPr="0049459D">
              <w:rPr>
                <w:rStyle w:val="Hipervnculo"/>
                <w:noProof/>
              </w:rPr>
              <w:t>2.1</w:t>
            </w:r>
            <w:r w:rsidR="007B3346" w:rsidRPr="0049459D">
              <w:rPr>
                <w:rFonts w:eastAsiaTheme="minorEastAsia"/>
                <w:noProof/>
                <w:sz w:val="22"/>
                <w:szCs w:val="22"/>
                <w:lang w:eastAsia="es-CO"/>
              </w:rPr>
              <w:tab/>
            </w:r>
            <w:r w:rsidR="007B3346" w:rsidRPr="0049459D">
              <w:rPr>
                <w:rStyle w:val="Hipervnculo"/>
                <w:noProof/>
              </w:rPr>
              <w:t>Punto de vista contexto</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_Toc514420039 \h </w:instrText>
            </w:r>
            <w:r w:rsidR="007B3346" w:rsidRPr="0049459D">
              <w:rPr>
                <w:noProof/>
                <w:webHidden/>
              </w:rPr>
            </w:r>
            <w:r w:rsidR="007B3346" w:rsidRPr="0049459D">
              <w:rPr>
                <w:noProof/>
                <w:webHidden/>
              </w:rPr>
              <w:fldChar w:fldCharType="separate"/>
            </w:r>
            <w:r w:rsidR="007B3346" w:rsidRPr="0049459D">
              <w:rPr>
                <w:noProof/>
                <w:webHidden/>
              </w:rPr>
              <w:t>4</w:t>
            </w:r>
            <w:r w:rsidR="007B3346" w:rsidRPr="0049459D">
              <w:rPr>
                <w:noProof/>
                <w:webHidden/>
              </w:rPr>
              <w:fldChar w:fldCharType="end"/>
            </w:r>
          </w:hyperlink>
        </w:p>
        <w:p w14:paraId="604DCBA3" w14:textId="25A68526"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40" w:history="1">
            <w:r w:rsidR="007B3346" w:rsidRPr="0049459D">
              <w:rPr>
                <w:rStyle w:val="Hipervnculo"/>
                <w:noProof/>
              </w:rPr>
              <w:t>2.1.1</w:t>
            </w:r>
            <w:r w:rsidR="007B3346" w:rsidRPr="0049459D">
              <w:rPr>
                <w:rFonts w:eastAsiaTheme="minorEastAsia"/>
                <w:noProof/>
                <w:sz w:val="22"/>
                <w:szCs w:val="22"/>
                <w:lang w:eastAsia="es-CO"/>
              </w:rPr>
              <w:tab/>
            </w:r>
            <w:r w:rsidR="007B3346" w:rsidRPr="0049459D">
              <w:rPr>
                <w:rStyle w:val="Hipervnculo"/>
                <w:noProof/>
              </w:rPr>
              <w:t>Diagrama de contexto</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_Toc514420040 \h </w:instrText>
            </w:r>
            <w:r w:rsidR="007B3346" w:rsidRPr="0049459D">
              <w:rPr>
                <w:noProof/>
                <w:webHidden/>
              </w:rPr>
            </w:r>
            <w:r w:rsidR="007B3346" w:rsidRPr="0049459D">
              <w:rPr>
                <w:noProof/>
                <w:webHidden/>
              </w:rPr>
              <w:fldChar w:fldCharType="separate"/>
            </w:r>
            <w:r w:rsidR="007B3346" w:rsidRPr="0049459D">
              <w:rPr>
                <w:noProof/>
                <w:webHidden/>
              </w:rPr>
              <w:t>4</w:t>
            </w:r>
            <w:r w:rsidR="007B3346" w:rsidRPr="0049459D">
              <w:rPr>
                <w:noProof/>
                <w:webHidden/>
              </w:rPr>
              <w:fldChar w:fldCharType="end"/>
            </w:r>
          </w:hyperlink>
        </w:p>
        <w:p w14:paraId="238A1711" w14:textId="004ED228" w:rsidR="007B3346" w:rsidRPr="0049459D" w:rsidRDefault="00BE5D75">
          <w:pPr>
            <w:pStyle w:val="TDC2"/>
            <w:tabs>
              <w:tab w:val="left" w:pos="1100"/>
              <w:tab w:val="right" w:leader="dot" w:pos="8494"/>
            </w:tabs>
            <w:rPr>
              <w:rFonts w:eastAsiaTheme="minorEastAsia"/>
              <w:noProof/>
              <w:sz w:val="22"/>
              <w:szCs w:val="22"/>
              <w:lang w:eastAsia="es-CO"/>
            </w:rPr>
          </w:pPr>
          <w:hyperlink w:anchor="_Toc514420041" w:history="1">
            <w:r w:rsidR="007B3346" w:rsidRPr="0049459D">
              <w:rPr>
                <w:rStyle w:val="Hipervnculo"/>
                <w:noProof/>
              </w:rPr>
              <w:t>2.2</w:t>
            </w:r>
            <w:r w:rsidR="007B3346" w:rsidRPr="0049459D">
              <w:rPr>
                <w:rFonts w:eastAsiaTheme="minorEastAsia"/>
                <w:noProof/>
                <w:sz w:val="22"/>
                <w:szCs w:val="22"/>
                <w:lang w:eastAsia="es-CO"/>
              </w:rPr>
              <w:tab/>
            </w:r>
            <w:r w:rsidR="007B3346" w:rsidRPr="0049459D">
              <w:rPr>
                <w:rStyle w:val="Hipervnculo"/>
                <w:noProof/>
              </w:rPr>
              <w:t>Punto de vista funcional</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_Toc514420041 \h </w:instrText>
            </w:r>
            <w:r w:rsidR="007B3346" w:rsidRPr="0049459D">
              <w:rPr>
                <w:noProof/>
                <w:webHidden/>
              </w:rPr>
            </w:r>
            <w:r w:rsidR="007B3346" w:rsidRPr="0049459D">
              <w:rPr>
                <w:noProof/>
                <w:webHidden/>
              </w:rPr>
              <w:fldChar w:fldCharType="separate"/>
            </w:r>
            <w:r w:rsidR="007B3346" w:rsidRPr="0049459D">
              <w:rPr>
                <w:noProof/>
                <w:webHidden/>
              </w:rPr>
              <w:t>5</w:t>
            </w:r>
            <w:r w:rsidR="007B3346" w:rsidRPr="0049459D">
              <w:rPr>
                <w:noProof/>
                <w:webHidden/>
              </w:rPr>
              <w:fldChar w:fldCharType="end"/>
            </w:r>
          </w:hyperlink>
        </w:p>
        <w:p w14:paraId="03A39B68" w14:textId="6AE109B7"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42" w:history="1">
            <w:r w:rsidR="007B3346" w:rsidRPr="0049459D">
              <w:rPr>
                <w:rStyle w:val="Hipervnculo"/>
                <w:noProof/>
              </w:rPr>
              <w:t>2.2.1</w:t>
            </w:r>
            <w:r w:rsidR="007B3346" w:rsidRPr="0049459D">
              <w:rPr>
                <w:rFonts w:eastAsiaTheme="minorEastAsia"/>
                <w:noProof/>
                <w:sz w:val="22"/>
                <w:szCs w:val="22"/>
                <w:lang w:eastAsia="es-CO"/>
              </w:rPr>
              <w:tab/>
            </w:r>
            <w:r w:rsidR="007B3346" w:rsidRPr="0049459D">
              <w:rPr>
                <w:rStyle w:val="Hipervnculo"/>
                <w:noProof/>
              </w:rPr>
              <w:t>Diagrama de casos de uso</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_Toc514420042 \h </w:instrText>
            </w:r>
            <w:r w:rsidR="007B3346" w:rsidRPr="0049459D">
              <w:rPr>
                <w:noProof/>
                <w:webHidden/>
              </w:rPr>
            </w:r>
            <w:r w:rsidR="007B3346" w:rsidRPr="0049459D">
              <w:rPr>
                <w:noProof/>
                <w:webHidden/>
              </w:rPr>
              <w:fldChar w:fldCharType="separate"/>
            </w:r>
            <w:r w:rsidR="007B3346" w:rsidRPr="0049459D">
              <w:rPr>
                <w:noProof/>
                <w:webHidden/>
              </w:rPr>
              <w:t>5</w:t>
            </w:r>
            <w:r w:rsidR="007B3346" w:rsidRPr="0049459D">
              <w:rPr>
                <w:noProof/>
                <w:webHidden/>
              </w:rPr>
              <w:fldChar w:fldCharType="end"/>
            </w:r>
          </w:hyperlink>
        </w:p>
        <w:p w14:paraId="368D890C" w14:textId="563EB2BB"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43" w:history="1">
            <w:r w:rsidR="007B3346" w:rsidRPr="0049459D">
              <w:rPr>
                <w:rStyle w:val="Hipervnculo"/>
                <w:noProof/>
              </w:rPr>
              <w:t>2.2.2</w:t>
            </w:r>
            <w:r w:rsidR="007B3346" w:rsidRPr="0049459D">
              <w:rPr>
                <w:rFonts w:eastAsiaTheme="minorEastAsia"/>
                <w:noProof/>
                <w:sz w:val="22"/>
                <w:szCs w:val="22"/>
                <w:lang w:eastAsia="es-CO"/>
              </w:rPr>
              <w:tab/>
            </w:r>
            <w:r w:rsidR="007B3346" w:rsidRPr="0049459D">
              <w:rPr>
                <w:rStyle w:val="Hipervnculo"/>
                <w:noProof/>
              </w:rPr>
              <w:t>Diagrama de componentes</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_Toc514420043 \h </w:instrText>
            </w:r>
            <w:r w:rsidR="007B3346" w:rsidRPr="0049459D">
              <w:rPr>
                <w:noProof/>
                <w:webHidden/>
              </w:rPr>
            </w:r>
            <w:r w:rsidR="007B3346" w:rsidRPr="0049459D">
              <w:rPr>
                <w:noProof/>
                <w:webHidden/>
              </w:rPr>
              <w:fldChar w:fldCharType="separate"/>
            </w:r>
            <w:r w:rsidR="007B3346" w:rsidRPr="0049459D">
              <w:rPr>
                <w:noProof/>
                <w:webHidden/>
              </w:rPr>
              <w:t>7</w:t>
            </w:r>
            <w:r w:rsidR="007B3346" w:rsidRPr="0049459D">
              <w:rPr>
                <w:noProof/>
                <w:webHidden/>
              </w:rPr>
              <w:fldChar w:fldCharType="end"/>
            </w:r>
          </w:hyperlink>
        </w:p>
        <w:p w14:paraId="6ECF67E6" w14:textId="3E5BA4E6" w:rsidR="007B3346" w:rsidRPr="0049459D" w:rsidRDefault="00BE5D75">
          <w:pPr>
            <w:pStyle w:val="TDC2"/>
            <w:tabs>
              <w:tab w:val="left" w:pos="1100"/>
              <w:tab w:val="right" w:leader="dot" w:pos="8494"/>
            </w:tabs>
            <w:rPr>
              <w:rFonts w:eastAsiaTheme="minorEastAsia"/>
              <w:noProof/>
              <w:sz w:val="22"/>
              <w:szCs w:val="22"/>
              <w:lang w:eastAsia="es-CO"/>
            </w:rPr>
          </w:pPr>
          <w:hyperlink w:anchor="_Toc514420044" w:history="1">
            <w:r w:rsidR="007B3346" w:rsidRPr="0049459D">
              <w:rPr>
                <w:rStyle w:val="Hipervnculo"/>
                <w:noProof/>
              </w:rPr>
              <w:t>2.3</w:t>
            </w:r>
            <w:r w:rsidR="007B3346" w:rsidRPr="0049459D">
              <w:rPr>
                <w:rFonts w:eastAsiaTheme="minorEastAsia"/>
                <w:noProof/>
                <w:sz w:val="22"/>
                <w:szCs w:val="22"/>
                <w:lang w:eastAsia="es-CO"/>
              </w:rPr>
              <w:tab/>
            </w:r>
            <w:r w:rsidR="007B3346" w:rsidRPr="0049459D">
              <w:rPr>
                <w:rStyle w:val="Hipervnculo"/>
                <w:noProof/>
              </w:rPr>
              <w:t>Punto de vista de información</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_Toc514420044 \h </w:instrText>
            </w:r>
            <w:r w:rsidR="007B3346" w:rsidRPr="0049459D">
              <w:rPr>
                <w:noProof/>
                <w:webHidden/>
              </w:rPr>
            </w:r>
            <w:r w:rsidR="007B3346" w:rsidRPr="0049459D">
              <w:rPr>
                <w:noProof/>
                <w:webHidden/>
              </w:rPr>
              <w:fldChar w:fldCharType="separate"/>
            </w:r>
            <w:r w:rsidR="007B3346" w:rsidRPr="0049459D">
              <w:rPr>
                <w:noProof/>
                <w:webHidden/>
              </w:rPr>
              <w:t>8</w:t>
            </w:r>
            <w:r w:rsidR="007B3346" w:rsidRPr="0049459D">
              <w:rPr>
                <w:noProof/>
                <w:webHidden/>
              </w:rPr>
              <w:fldChar w:fldCharType="end"/>
            </w:r>
          </w:hyperlink>
        </w:p>
        <w:p w14:paraId="25D1DAE4" w14:textId="5CD1D3C9"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45" w:history="1">
            <w:r w:rsidR="007B3346" w:rsidRPr="0049459D">
              <w:rPr>
                <w:rStyle w:val="Hipervnculo"/>
                <w:noProof/>
              </w:rPr>
              <w:t>2.3.1</w:t>
            </w:r>
            <w:r w:rsidR="007B3346" w:rsidRPr="0049459D">
              <w:rPr>
                <w:rFonts w:eastAsiaTheme="minorEastAsia"/>
                <w:noProof/>
                <w:sz w:val="22"/>
                <w:szCs w:val="22"/>
                <w:lang w:eastAsia="es-CO"/>
              </w:rPr>
              <w:tab/>
            </w:r>
            <w:r w:rsidR="007B3346" w:rsidRPr="0049459D">
              <w:rPr>
                <w:rStyle w:val="Hipervnculo"/>
                <w:noProof/>
              </w:rPr>
              <w:t>Diagrama Entidad/Relación</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_Toc514420045 \h </w:instrText>
            </w:r>
            <w:r w:rsidR="007B3346" w:rsidRPr="0049459D">
              <w:rPr>
                <w:noProof/>
                <w:webHidden/>
              </w:rPr>
            </w:r>
            <w:r w:rsidR="007B3346" w:rsidRPr="0049459D">
              <w:rPr>
                <w:noProof/>
                <w:webHidden/>
              </w:rPr>
              <w:fldChar w:fldCharType="separate"/>
            </w:r>
            <w:r w:rsidR="007B3346" w:rsidRPr="0049459D">
              <w:rPr>
                <w:noProof/>
                <w:webHidden/>
              </w:rPr>
              <w:t>8</w:t>
            </w:r>
            <w:r w:rsidR="007B3346" w:rsidRPr="0049459D">
              <w:rPr>
                <w:noProof/>
                <w:webHidden/>
              </w:rPr>
              <w:fldChar w:fldCharType="end"/>
            </w:r>
          </w:hyperlink>
        </w:p>
        <w:p w14:paraId="7EC72BE0" w14:textId="78B6A3C0" w:rsidR="007B3346" w:rsidRPr="0049459D" w:rsidRDefault="00BE5D75">
          <w:pPr>
            <w:pStyle w:val="TDC2"/>
            <w:tabs>
              <w:tab w:val="left" w:pos="1100"/>
              <w:tab w:val="right" w:leader="dot" w:pos="8494"/>
            </w:tabs>
            <w:rPr>
              <w:rFonts w:eastAsiaTheme="minorEastAsia"/>
              <w:noProof/>
              <w:sz w:val="22"/>
              <w:szCs w:val="22"/>
              <w:lang w:eastAsia="es-CO"/>
            </w:rPr>
          </w:pPr>
          <w:hyperlink w:anchor="_Toc514420046" w:history="1">
            <w:r w:rsidR="007B3346" w:rsidRPr="0049459D">
              <w:rPr>
                <w:rStyle w:val="Hipervnculo"/>
                <w:noProof/>
              </w:rPr>
              <w:t>2.4</w:t>
            </w:r>
            <w:r w:rsidR="007B3346" w:rsidRPr="0049459D">
              <w:rPr>
                <w:rFonts w:eastAsiaTheme="minorEastAsia"/>
                <w:noProof/>
                <w:sz w:val="22"/>
                <w:szCs w:val="22"/>
                <w:lang w:eastAsia="es-CO"/>
              </w:rPr>
              <w:tab/>
            </w:r>
            <w:r w:rsidR="007B3346" w:rsidRPr="0049459D">
              <w:rPr>
                <w:rStyle w:val="Hipervnculo"/>
                <w:noProof/>
              </w:rPr>
              <w:t>Punto de vista de desarrollo</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_Toc514420046 \h </w:instrText>
            </w:r>
            <w:r w:rsidR="007B3346" w:rsidRPr="0049459D">
              <w:rPr>
                <w:noProof/>
                <w:webHidden/>
              </w:rPr>
            </w:r>
            <w:r w:rsidR="007B3346" w:rsidRPr="0049459D">
              <w:rPr>
                <w:noProof/>
                <w:webHidden/>
              </w:rPr>
              <w:fldChar w:fldCharType="separate"/>
            </w:r>
            <w:r w:rsidR="007B3346" w:rsidRPr="0049459D">
              <w:rPr>
                <w:noProof/>
                <w:webHidden/>
              </w:rPr>
              <w:t>9</w:t>
            </w:r>
            <w:r w:rsidR="007B3346" w:rsidRPr="0049459D">
              <w:rPr>
                <w:noProof/>
                <w:webHidden/>
              </w:rPr>
              <w:fldChar w:fldCharType="end"/>
            </w:r>
          </w:hyperlink>
        </w:p>
        <w:p w14:paraId="39EB226B" w14:textId="11B505DF"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47" w:history="1">
            <w:r w:rsidR="007B3346" w:rsidRPr="0049459D">
              <w:rPr>
                <w:rStyle w:val="Hipervnculo"/>
                <w:noProof/>
              </w:rPr>
              <w:t>2.4.1</w:t>
            </w:r>
            <w:r w:rsidR="007B3346" w:rsidRPr="0049459D">
              <w:rPr>
                <w:rFonts w:eastAsiaTheme="minorEastAsia"/>
                <w:noProof/>
                <w:sz w:val="22"/>
                <w:szCs w:val="22"/>
                <w:lang w:eastAsia="es-CO"/>
              </w:rPr>
              <w:tab/>
            </w:r>
            <w:r w:rsidR="007B3346" w:rsidRPr="0049459D">
              <w:rPr>
                <w:rStyle w:val="Hipervnculo"/>
                <w:noProof/>
              </w:rPr>
              <w:t>Diagrama de paquetes</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_Toc514420047 \h </w:instrText>
            </w:r>
            <w:r w:rsidR="007B3346" w:rsidRPr="0049459D">
              <w:rPr>
                <w:noProof/>
                <w:webHidden/>
              </w:rPr>
            </w:r>
            <w:r w:rsidR="007B3346" w:rsidRPr="0049459D">
              <w:rPr>
                <w:noProof/>
                <w:webHidden/>
              </w:rPr>
              <w:fldChar w:fldCharType="separate"/>
            </w:r>
            <w:r w:rsidR="007B3346" w:rsidRPr="0049459D">
              <w:rPr>
                <w:noProof/>
                <w:webHidden/>
              </w:rPr>
              <w:t>9</w:t>
            </w:r>
            <w:r w:rsidR="007B3346" w:rsidRPr="0049459D">
              <w:rPr>
                <w:noProof/>
                <w:webHidden/>
              </w:rPr>
              <w:fldChar w:fldCharType="end"/>
            </w:r>
          </w:hyperlink>
        </w:p>
        <w:p w14:paraId="0C942809" w14:textId="68AEFF12" w:rsidR="007B3346" w:rsidRPr="0049459D" w:rsidRDefault="00BE5D75">
          <w:pPr>
            <w:pStyle w:val="TDC2"/>
            <w:tabs>
              <w:tab w:val="left" w:pos="1100"/>
              <w:tab w:val="right" w:leader="dot" w:pos="8494"/>
            </w:tabs>
            <w:rPr>
              <w:rFonts w:eastAsiaTheme="minorEastAsia"/>
              <w:noProof/>
              <w:sz w:val="22"/>
              <w:szCs w:val="22"/>
              <w:lang w:eastAsia="es-CO"/>
            </w:rPr>
          </w:pPr>
          <w:hyperlink w:anchor="_Toc514420048" w:history="1">
            <w:r w:rsidR="007B3346" w:rsidRPr="0049459D">
              <w:rPr>
                <w:rStyle w:val="Hipervnculo"/>
                <w:noProof/>
              </w:rPr>
              <w:t>2.5</w:t>
            </w:r>
            <w:r w:rsidR="007B3346" w:rsidRPr="0049459D">
              <w:rPr>
                <w:rFonts w:eastAsiaTheme="minorEastAsia"/>
                <w:noProof/>
                <w:sz w:val="22"/>
                <w:szCs w:val="22"/>
                <w:lang w:eastAsia="es-CO"/>
              </w:rPr>
              <w:tab/>
            </w:r>
            <w:r w:rsidR="007B3346" w:rsidRPr="0049459D">
              <w:rPr>
                <w:rStyle w:val="Hipervnculo"/>
                <w:noProof/>
              </w:rPr>
              <w:t>Punto de vista de despliegue</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_Toc514420048 \h </w:instrText>
            </w:r>
            <w:r w:rsidR="007B3346" w:rsidRPr="0049459D">
              <w:rPr>
                <w:noProof/>
                <w:webHidden/>
              </w:rPr>
            </w:r>
            <w:r w:rsidR="007B3346" w:rsidRPr="0049459D">
              <w:rPr>
                <w:noProof/>
                <w:webHidden/>
              </w:rPr>
              <w:fldChar w:fldCharType="separate"/>
            </w:r>
            <w:r w:rsidR="007B3346" w:rsidRPr="0049459D">
              <w:rPr>
                <w:noProof/>
                <w:webHidden/>
              </w:rPr>
              <w:t>10</w:t>
            </w:r>
            <w:r w:rsidR="007B3346" w:rsidRPr="0049459D">
              <w:rPr>
                <w:noProof/>
                <w:webHidden/>
              </w:rPr>
              <w:fldChar w:fldCharType="end"/>
            </w:r>
          </w:hyperlink>
        </w:p>
        <w:p w14:paraId="2AD0877C" w14:textId="1C7C452F" w:rsidR="007B3346" w:rsidRPr="0049459D" w:rsidRDefault="00BE5D75">
          <w:pPr>
            <w:pStyle w:val="TDC2"/>
            <w:tabs>
              <w:tab w:val="left" w:pos="1320"/>
              <w:tab w:val="right" w:leader="dot" w:pos="8494"/>
            </w:tabs>
            <w:rPr>
              <w:rFonts w:eastAsiaTheme="minorEastAsia"/>
              <w:noProof/>
              <w:sz w:val="22"/>
              <w:szCs w:val="22"/>
              <w:lang w:eastAsia="es-CO"/>
            </w:rPr>
          </w:pPr>
          <w:hyperlink w:anchor="_Toc514420049" w:history="1">
            <w:r w:rsidR="007B3346" w:rsidRPr="0049459D">
              <w:rPr>
                <w:rStyle w:val="Hipervnculo"/>
                <w:noProof/>
              </w:rPr>
              <w:t>2.5.1</w:t>
            </w:r>
            <w:r w:rsidR="007B3346" w:rsidRPr="0049459D">
              <w:rPr>
                <w:rFonts w:eastAsiaTheme="minorEastAsia"/>
                <w:noProof/>
                <w:sz w:val="22"/>
                <w:szCs w:val="22"/>
                <w:lang w:eastAsia="es-CO"/>
              </w:rPr>
              <w:tab/>
            </w:r>
            <w:r w:rsidR="007B3346" w:rsidRPr="0049459D">
              <w:rPr>
                <w:rStyle w:val="Hipervnculo"/>
                <w:noProof/>
              </w:rPr>
              <w:t>Diagrama de despliegue</w:t>
            </w:r>
            <w:r w:rsidR="007B3346" w:rsidRPr="0049459D">
              <w:rPr>
                <w:noProof/>
                <w:webHidden/>
              </w:rPr>
              <w:tab/>
            </w:r>
            <w:r w:rsidR="007B3346" w:rsidRPr="0049459D">
              <w:rPr>
                <w:noProof/>
                <w:webHidden/>
              </w:rPr>
              <w:fldChar w:fldCharType="begin"/>
            </w:r>
            <w:r w:rsidR="007B3346" w:rsidRPr="0049459D">
              <w:rPr>
                <w:noProof/>
                <w:webHidden/>
              </w:rPr>
              <w:instrText xml:space="preserve"> PAGEREF _Toc514420049 \h </w:instrText>
            </w:r>
            <w:r w:rsidR="007B3346" w:rsidRPr="0049459D">
              <w:rPr>
                <w:noProof/>
                <w:webHidden/>
              </w:rPr>
            </w:r>
            <w:r w:rsidR="007B3346" w:rsidRPr="0049459D">
              <w:rPr>
                <w:noProof/>
                <w:webHidden/>
              </w:rPr>
              <w:fldChar w:fldCharType="separate"/>
            </w:r>
            <w:r w:rsidR="007B3346" w:rsidRPr="0049459D">
              <w:rPr>
                <w:noProof/>
                <w:webHidden/>
              </w:rPr>
              <w:t>10</w:t>
            </w:r>
            <w:r w:rsidR="007B3346" w:rsidRPr="0049459D">
              <w:rPr>
                <w:noProof/>
                <w:webHidden/>
              </w:rPr>
              <w:fldChar w:fldCharType="end"/>
            </w:r>
          </w:hyperlink>
        </w:p>
        <w:p w14:paraId="63464EA0" w14:textId="15AB762F" w:rsidR="00491141" w:rsidRPr="0049459D" w:rsidRDefault="00491141" w:rsidP="00C202CC">
          <w:pPr>
            <w:jc w:val="both"/>
            <w:rPr>
              <w:rFonts w:ascii="Times New Roman" w:hAnsi="Times New Roman" w:cs="Times New Roman"/>
              <w:sz w:val="24"/>
              <w:szCs w:val="24"/>
            </w:rPr>
          </w:pPr>
          <w:r w:rsidRPr="0049459D">
            <w:rPr>
              <w:rFonts w:ascii="Times New Roman" w:hAnsi="Times New Roman" w:cs="Times New Roman"/>
              <w:sz w:val="24"/>
              <w:szCs w:val="24"/>
            </w:rPr>
            <w:fldChar w:fldCharType="end"/>
          </w:r>
        </w:p>
      </w:sdtContent>
    </w:sdt>
    <w:p w14:paraId="1B43294B" w14:textId="559A0CBB" w:rsidR="00491141" w:rsidRPr="0049459D" w:rsidRDefault="08276A15" w:rsidP="00C202CC">
      <w:pPr>
        <w:pStyle w:val="Ttulo1"/>
        <w:numPr>
          <w:ilvl w:val="0"/>
          <w:numId w:val="1"/>
        </w:numPr>
        <w:rPr>
          <w:sz w:val="24"/>
          <w:szCs w:val="24"/>
          <w:lang w:val="es-CO"/>
        </w:rPr>
      </w:pPr>
      <w:bookmarkStart w:id="1" w:name="_Toc514257285"/>
      <w:bookmarkStart w:id="2" w:name="_Toc514332888"/>
      <w:bookmarkStart w:id="3" w:name="_Toc514420029"/>
      <w:r w:rsidRPr="0049459D">
        <w:rPr>
          <w:sz w:val="24"/>
          <w:szCs w:val="24"/>
          <w:lang w:val="es-CO"/>
        </w:rPr>
        <w:t>Restricciones y escenarios de calidad</w:t>
      </w:r>
      <w:bookmarkEnd w:id="1"/>
      <w:bookmarkEnd w:id="2"/>
      <w:bookmarkEnd w:id="3"/>
    </w:p>
    <w:p w14:paraId="7A93DB90" w14:textId="559A0CBB" w:rsidR="00491141" w:rsidRPr="0049459D" w:rsidRDefault="08276A15" w:rsidP="00C202CC">
      <w:pPr>
        <w:pStyle w:val="Ttulo2"/>
        <w:numPr>
          <w:ilvl w:val="1"/>
          <w:numId w:val="1"/>
        </w:numPr>
        <w:jc w:val="both"/>
        <w:rPr>
          <w:rFonts w:ascii="Times New Roman" w:hAnsi="Times New Roman"/>
          <w:lang w:val="es-CO"/>
        </w:rPr>
      </w:pPr>
      <w:bookmarkStart w:id="4" w:name="_Toc514257286"/>
      <w:bookmarkStart w:id="5" w:name="_Toc514332889"/>
      <w:bookmarkStart w:id="6" w:name="_Toc514420030"/>
      <w:r w:rsidRPr="0049459D">
        <w:rPr>
          <w:rFonts w:ascii="Times New Roman" w:hAnsi="Times New Roman"/>
          <w:lang w:val="es-CO"/>
        </w:rPr>
        <w:t>Restricciones:</w:t>
      </w:r>
      <w:bookmarkEnd w:id="4"/>
      <w:bookmarkEnd w:id="5"/>
      <w:bookmarkEnd w:id="6"/>
    </w:p>
    <w:p w14:paraId="7C30403A" w14:textId="559A0CBB" w:rsidR="000D34B5" w:rsidRPr="0049459D" w:rsidRDefault="08276A15" w:rsidP="00C202CC">
      <w:pPr>
        <w:pStyle w:val="Ttulo2"/>
        <w:numPr>
          <w:ilvl w:val="2"/>
          <w:numId w:val="1"/>
        </w:numPr>
        <w:jc w:val="both"/>
        <w:rPr>
          <w:rFonts w:ascii="Times New Roman" w:hAnsi="Times New Roman"/>
          <w:b w:val="0"/>
          <w:bCs w:val="0"/>
          <w:lang w:val="es-CO"/>
        </w:rPr>
      </w:pPr>
      <w:bookmarkStart w:id="7" w:name="_Toc514420031"/>
      <w:bookmarkStart w:id="8" w:name="_Toc514257287"/>
      <w:bookmarkStart w:id="9" w:name="_Toc514332890"/>
      <w:r w:rsidRPr="0049459D">
        <w:rPr>
          <w:rFonts w:ascii="Times New Roman" w:hAnsi="Times New Roman"/>
          <w:b w:val="0"/>
          <w:bCs w:val="0"/>
          <w:lang w:val="es-CO"/>
        </w:rPr>
        <w:t>Impuestas por Yale:</w:t>
      </w:r>
      <w:bookmarkEnd w:id="7"/>
      <w:r w:rsidRPr="0049459D">
        <w:rPr>
          <w:rFonts w:ascii="Times New Roman" w:hAnsi="Times New Roman"/>
          <w:b w:val="0"/>
          <w:bCs w:val="0"/>
          <w:lang w:val="es-CO"/>
        </w:rPr>
        <w:t xml:space="preserve"> </w:t>
      </w:r>
      <w:bookmarkStart w:id="10" w:name="_Toc511159230"/>
      <w:bookmarkEnd w:id="8"/>
      <w:bookmarkEnd w:id="9"/>
      <w:bookmarkEnd w:id="10"/>
    </w:p>
    <w:p w14:paraId="7D5EEC14" w14:textId="77777777" w:rsidR="00406434" w:rsidRPr="0049459D" w:rsidRDefault="00406434" w:rsidP="00C202CC">
      <w:pPr>
        <w:pStyle w:val="Prrafodelista"/>
        <w:jc w:val="both"/>
        <w:rPr>
          <w:rFonts w:ascii="Times New Roman" w:hAnsi="Times New Roman" w:cs="Times New Roman"/>
          <w:sz w:val="24"/>
          <w:szCs w:val="24"/>
          <w:lang w:val="es-CO" w:eastAsia="ar-SA"/>
        </w:rPr>
      </w:pPr>
    </w:p>
    <w:p w14:paraId="73933ABE" w14:textId="559A0CBB" w:rsidR="003F6DC3" w:rsidRPr="0049459D" w:rsidRDefault="08276A15" w:rsidP="00C202CC">
      <w:pPr>
        <w:pStyle w:val="Prrafodelista"/>
        <w:jc w:val="both"/>
        <w:rPr>
          <w:rFonts w:ascii="Times New Roman" w:hAnsi="Times New Roman" w:cs="Times New Roman"/>
          <w:b/>
          <w:bCs/>
          <w:sz w:val="24"/>
          <w:szCs w:val="24"/>
          <w:lang w:val="es-CO" w:eastAsia="ar-SA"/>
        </w:rPr>
      </w:pPr>
      <w:r w:rsidRPr="0049459D">
        <w:rPr>
          <w:rFonts w:ascii="Times New Roman" w:hAnsi="Times New Roman" w:cs="Times New Roman"/>
          <w:b/>
          <w:bCs/>
          <w:sz w:val="24"/>
          <w:szCs w:val="24"/>
          <w:lang w:val="es-CO" w:eastAsia="ar-SA"/>
        </w:rPr>
        <w:t>Tecnología:</w:t>
      </w:r>
    </w:p>
    <w:p w14:paraId="3AA76818" w14:textId="5C528527" w:rsidR="000D34B5" w:rsidRPr="0049459D" w:rsidRDefault="08276A15" w:rsidP="00C202CC">
      <w:pPr>
        <w:pStyle w:val="Prrafodelista"/>
        <w:numPr>
          <w:ilvl w:val="0"/>
          <w:numId w:val="9"/>
        </w:num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 xml:space="preserve">La aplicación debe utilizar un sistema inalámbrico a través de internet para comunicar la cerradura con el sistema. </w:t>
      </w:r>
    </w:p>
    <w:p w14:paraId="673C401C" w14:textId="77777777" w:rsidR="007A4EC6" w:rsidRPr="0049459D" w:rsidRDefault="007A4EC6" w:rsidP="00C202CC">
      <w:pPr>
        <w:pStyle w:val="Prrafodelista"/>
        <w:ind w:left="1440"/>
        <w:jc w:val="both"/>
        <w:rPr>
          <w:rFonts w:ascii="Times New Roman" w:hAnsi="Times New Roman" w:cs="Times New Roman"/>
          <w:sz w:val="24"/>
          <w:szCs w:val="24"/>
          <w:lang w:val="es-CO" w:eastAsia="ar-SA"/>
        </w:rPr>
      </w:pPr>
    </w:p>
    <w:p w14:paraId="16DD7D0B" w14:textId="4A97BB55" w:rsidR="008C0D5F" w:rsidRPr="0049459D" w:rsidRDefault="08276A15" w:rsidP="00C202CC">
      <w:pPr>
        <w:pStyle w:val="Prrafodelista"/>
        <w:jc w:val="both"/>
        <w:rPr>
          <w:rFonts w:ascii="Times New Roman" w:hAnsi="Times New Roman" w:cs="Times New Roman"/>
          <w:b/>
          <w:bCs/>
          <w:sz w:val="24"/>
          <w:szCs w:val="24"/>
          <w:lang w:val="es-CO" w:eastAsia="ar-SA"/>
        </w:rPr>
      </w:pPr>
      <w:r w:rsidRPr="0049459D">
        <w:rPr>
          <w:rFonts w:ascii="Times New Roman" w:hAnsi="Times New Roman" w:cs="Times New Roman"/>
          <w:b/>
          <w:bCs/>
          <w:sz w:val="24"/>
          <w:szCs w:val="24"/>
          <w:lang w:val="es-CO" w:eastAsia="ar-SA"/>
        </w:rPr>
        <w:t>Negocio:</w:t>
      </w:r>
    </w:p>
    <w:p w14:paraId="26FECC09" w14:textId="5A704976" w:rsidR="00064480" w:rsidRPr="0049459D" w:rsidRDefault="08276A15" w:rsidP="00C202CC">
      <w:pPr>
        <w:pStyle w:val="Prrafodelista"/>
        <w:numPr>
          <w:ilvl w:val="0"/>
          <w:numId w:val="9"/>
        </w:numPr>
        <w:jc w:val="both"/>
        <w:rPr>
          <w:rFonts w:ascii="Times New Roman" w:hAnsi="Times New Roman" w:cs="Times New Roman"/>
          <w:b/>
          <w:bCs/>
          <w:sz w:val="24"/>
          <w:szCs w:val="24"/>
          <w:lang w:val="es-CO" w:eastAsia="ar-SA"/>
        </w:rPr>
      </w:pPr>
      <w:r w:rsidRPr="0049459D">
        <w:rPr>
          <w:rFonts w:ascii="Times New Roman" w:hAnsi="Times New Roman" w:cs="Times New Roman"/>
          <w:sz w:val="24"/>
          <w:szCs w:val="24"/>
          <w:lang w:val="es-CO" w:eastAsia="ar-SA"/>
        </w:rPr>
        <w:t xml:space="preserve">La arquitectura y la aplicación debe ser desarrollada en 4 meses. </w:t>
      </w:r>
    </w:p>
    <w:p w14:paraId="20BF2B28" w14:textId="2906CF29" w:rsidR="00501A26" w:rsidRPr="0049459D" w:rsidRDefault="08276A15" w:rsidP="00C202CC">
      <w:pPr>
        <w:pStyle w:val="Prrafodelista"/>
        <w:numPr>
          <w:ilvl w:val="0"/>
          <w:numId w:val="9"/>
        </w:numPr>
        <w:jc w:val="both"/>
        <w:rPr>
          <w:rFonts w:ascii="Times New Roman" w:hAnsi="Times New Roman" w:cs="Times New Roman"/>
          <w:b/>
          <w:bCs/>
          <w:sz w:val="24"/>
          <w:szCs w:val="24"/>
          <w:lang w:val="es-CO" w:eastAsia="ar-SA"/>
        </w:rPr>
      </w:pPr>
      <w:r w:rsidRPr="0049459D">
        <w:rPr>
          <w:rFonts w:ascii="Times New Roman" w:hAnsi="Times New Roman" w:cs="Times New Roman"/>
          <w:sz w:val="24"/>
          <w:szCs w:val="24"/>
          <w:lang w:val="es-CO" w:eastAsia="ar-SA"/>
        </w:rPr>
        <w:t>Se deben hacer entregas parciales cada 3-4 semanas para que se vaya verificando el avance en el proyecto, junto con sus pruebas correspondientes.</w:t>
      </w:r>
    </w:p>
    <w:p w14:paraId="6110D10A" w14:textId="0050BF09" w:rsidR="003E3BE1" w:rsidRPr="0049459D" w:rsidRDefault="003E3BE1" w:rsidP="00C202CC">
      <w:pPr>
        <w:pStyle w:val="Prrafodelista"/>
        <w:ind w:left="1440"/>
        <w:jc w:val="both"/>
        <w:rPr>
          <w:rFonts w:ascii="Times New Roman" w:hAnsi="Times New Roman" w:cs="Times New Roman"/>
          <w:b/>
          <w:sz w:val="24"/>
          <w:szCs w:val="24"/>
          <w:lang w:val="es-CO" w:eastAsia="ar-SA"/>
        </w:rPr>
      </w:pPr>
      <w:r w:rsidRPr="0049459D">
        <w:rPr>
          <w:rFonts w:ascii="Times New Roman" w:hAnsi="Times New Roman" w:cs="Times New Roman"/>
          <w:sz w:val="24"/>
          <w:szCs w:val="24"/>
          <w:lang w:val="es-CO" w:eastAsia="ar-SA"/>
        </w:rPr>
        <w:t xml:space="preserve"> </w:t>
      </w:r>
    </w:p>
    <w:p w14:paraId="76657252" w14:textId="77777777" w:rsidR="003D2906" w:rsidRPr="0049459D" w:rsidRDefault="003D2906" w:rsidP="00C202CC">
      <w:pPr>
        <w:jc w:val="both"/>
        <w:rPr>
          <w:rFonts w:ascii="Times New Roman" w:hAnsi="Times New Roman" w:cs="Times New Roman"/>
          <w:sz w:val="24"/>
          <w:szCs w:val="24"/>
          <w:lang w:val="es-CO" w:eastAsia="ar-SA"/>
        </w:rPr>
      </w:pPr>
    </w:p>
    <w:p w14:paraId="6340DAE0" w14:textId="77777777" w:rsidR="00F260A6" w:rsidRPr="0049459D" w:rsidRDefault="00F260A6" w:rsidP="00C202CC">
      <w:pPr>
        <w:pStyle w:val="Prrafodelista"/>
        <w:jc w:val="both"/>
        <w:rPr>
          <w:rFonts w:ascii="Times New Roman" w:hAnsi="Times New Roman" w:cs="Times New Roman"/>
          <w:b/>
          <w:sz w:val="24"/>
          <w:szCs w:val="24"/>
          <w:lang w:val="es-CO" w:eastAsia="ar-SA"/>
        </w:rPr>
      </w:pPr>
    </w:p>
    <w:p w14:paraId="45E1FF36" w14:textId="7A6502F3" w:rsidR="003D2906" w:rsidRPr="0049459D" w:rsidRDefault="08276A15" w:rsidP="00C202CC">
      <w:pPr>
        <w:pStyle w:val="Prrafodelista"/>
        <w:jc w:val="both"/>
        <w:rPr>
          <w:rFonts w:ascii="Times New Roman" w:hAnsi="Times New Roman" w:cs="Times New Roman"/>
          <w:b/>
          <w:bCs/>
          <w:sz w:val="24"/>
          <w:szCs w:val="24"/>
          <w:lang w:val="es-CO" w:eastAsia="ar-SA"/>
        </w:rPr>
      </w:pPr>
      <w:r w:rsidRPr="0049459D">
        <w:rPr>
          <w:rFonts w:ascii="Times New Roman" w:hAnsi="Times New Roman" w:cs="Times New Roman"/>
          <w:b/>
          <w:bCs/>
          <w:sz w:val="24"/>
          <w:szCs w:val="24"/>
          <w:lang w:val="es-CO" w:eastAsia="ar-SA"/>
        </w:rPr>
        <w:t>Trabajo en equipo:</w:t>
      </w:r>
    </w:p>
    <w:p w14:paraId="59422886" w14:textId="05B46860" w:rsidR="007A4EC6" w:rsidRPr="0049459D" w:rsidRDefault="08276A15" w:rsidP="00C202CC">
      <w:pPr>
        <w:pStyle w:val="Prrafodelista"/>
        <w:numPr>
          <w:ilvl w:val="0"/>
          <w:numId w:val="9"/>
        </w:numPr>
        <w:jc w:val="both"/>
        <w:rPr>
          <w:rFonts w:ascii="Times New Roman" w:hAnsi="Times New Roman" w:cs="Times New Roman"/>
          <w:b/>
          <w:bCs/>
          <w:sz w:val="24"/>
          <w:szCs w:val="24"/>
          <w:lang w:val="es-CO" w:eastAsia="ar-SA"/>
        </w:rPr>
      </w:pPr>
      <w:r w:rsidRPr="0049459D">
        <w:rPr>
          <w:rFonts w:ascii="Times New Roman" w:hAnsi="Times New Roman" w:cs="Times New Roman"/>
          <w:sz w:val="24"/>
          <w:szCs w:val="24"/>
          <w:lang w:val="es-CO" w:eastAsia="ar-SA"/>
        </w:rPr>
        <w:t>Se debe presentar una planeación de actividades faltantes en cada etapa del proceso.</w:t>
      </w:r>
    </w:p>
    <w:p w14:paraId="3C1BDA72" w14:textId="45FF30B8" w:rsidR="00745C36" w:rsidRPr="0049459D" w:rsidRDefault="08276A15" w:rsidP="00C202CC">
      <w:pPr>
        <w:pStyle w:val="Prrafodelista"/>
        <w:numPr>
          <w:ilvl w:val="0"/>
          <w:numId w:val="9"/>
        </w:numPr>
        <w:jc w:val="both"/>
        <w:rPr>
          <w:rFonts w:ascii="Times New Roman" w:hAnsi="Times New Roman" w:cs="Times New Roman"/>
          <w:b/>
          <w:bCs/>
          <w:sz w:val="24"/>
          <w:szCs w:val="24"/>
          <w:lang w:val="es-CO" w:eastAsia="ar-SA"/>
        </w:rPr>
      </w:pPr>
      <w:r w:rsidRPr="0049459D">
        <w:rPr>
          <w:rFonts w:ascii="Times New Roman" w:hAnsi="Times New Roman" w:cs="Times New Roman"/>
          <w:sz w:val="24"/>
          <w:szCs w:val="24"/>
          <w:lang w:val="es-CO" w:eastAsia="ar-SA"/>
        </w:rPr>
        <w:t>Se debe manejar un repositorio de versiones para el desarrollo del proyecto.</w:t>
      </w:r>
    </w:p>
    <w:p w14:paraId="5BFA9EA6" w14:textId="44CFFFA6" w:rsidR="003F6DC3" w:rsidRPr="0049459D" w:rsidRDefault="08276A15" w:rsidP="00C202CC">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Estas restricciones se seleccionaron teniendo en cuenta que el diseño de la arquitectura fue escogido por el grupo de desarrollo del proyecto, por lo que no existen muchas restricciones en cuanto a tecnología. Se optó por manejar un estilo de arquitectura Lambda y los implementos utilizados para la entidad física fueron sugeridos.</w:t>
      </w:r>
    </w:p>
    <w:p w14:paraId="605A6C2D" w14:textId="559A0CBB" w:rsidR="76D415A0" w:rsidRPr="0049459D" w:rsidRDefault="08276A15" w:rsidP="00C202CC">
      <w:pPr>
        <w:pStyle w:val="Ttulo2"/>
        <w:numPr>
          <w:ilvl w:val="1"/>
          <w:numId w:val="1"/>
        </w:numPr>
        <w:jc w:val="both"/>
        <w:rPr>
          <w:rFonts w:ascii="Times New Roman" w:hAnsi="Times New Roman"/>
          <w:lang w:val="es-CO"/>
        </w:rPr>
      </w:pPr>
      <w:bookmarkStart w:id="11" w:name="_Toc513633188"/>
      <w:bookmarkStart w:id="12" w:name="_Toc514245498"/>
      <w:bookmarkStart w:id="13" w:name="_Toc514257289"/>
      <w:bookmarkStart w:id="14" w:name="_Toc514332891"/>
      <w:bookmarkStart w:id="15" w:name="_Toc514420032"/>
      <w:r w:rsidRPr="0049459D">
        <w:rPr>
          <w:rFonts w:ascii="Times New Roman" w:hAnsi="Times New Roman"/>
          <w:lang w:val="es-CO"/>
        </w:rPr>
        <w:t>Escenarios de Calidad</w:t>
      </w:r>
      <w:bookmarkEnd w:id="11"/>
      <w:bookmarkEnd w:id="12"/>
      <w:bookmarkEnd w:id="13"/>
      <w:bookmarkEnd w:id="14"/>
      <w:bookmarkEnd w:id="15"/>
    </w:p>
    <w:p w14:paraId="1C80D273" w14:textId="559A0CBB" w:rsidR="001729C9" w:rsidRPr="0049459D" w:rsidRDefault="08276A15" w:rsidP="00C202CC">
      <w:pPr>
        <w:pStyle w:val="Ttulo2"/>
        <w:numPr>
          <w:ilvl w:val="2"/>
          <w:numId w:val="1"/>
        </w:numPr>
        <w:jc w:val="both"/>
        <w:rPr>
          <w:rFonts w:ascii="Times New Roman" w:hAnsi="Times New Roman"/>
          <w:lang w:val="es-CO"/>
        </w:rPr>
      </w:pPr>
      <w:bookmarkStart w:id="16" w:name="_Toc514257290"/>
      <w:bookmarkStart w:id="17" w:name="_Toc514332892"/>
      <w:bookmarkStart w:id="18" w:name="_Toc514420033"/>
      <w:r w:rsidRPr="0049459D">
        <w:rPr>
          <w:rFonts w:ascii="Times New Roman" w:hAnsi="Times New Roman"/>
          <w:b w:val="0"/>
          <w:bCs w:val="0"/>
          <w:lang w:val="es-CO"/>
        </w:rPr>
        <w:t>Desempeño:</w:t>
      </w:r>
      <w:bookmarkEnd w:id="16"/>
      <w:bookmarkEnd w:id="17"/>
      <w:bookmarkEnd w:id="18"/>
    </w:p>
    <w:tbl>
      <w:tblPr>
        <w:tblStyle w:val="Tabladecuadrcula1clara-nfasis1"/>
        <w:tblW w:w="0" w:type="auto"/>
        <w:tblLayout w:type="fixed"/>
        <w:tblLook w:val="06A0" w:firstRow="1" w:lastRow="0" w:firstColumn="1" w:lastColumn="0" w:noHBand="1" w:noVBand="1"/>
      </w:tblPr>
      <w:tblGrid>
        <w:gridCol w:w="4252"/>
        <w:gridCol w:w="4252"/>
      </w:tblGrid>
      <w:tr w:rsidR="76D415A0" w:rsidRPr="0049459D" w14:paraId="774903D3" w14:textId="77777777" w:rsidTr="0827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13EB607" w14:textId="6DFA682A"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Escenario</w:t>
            </w:r>
          </w:p>
        </w:tc>
        <w:tc>
          <w:tcPr>
            <w:tcW w:w="4252" w:type="dxa"/>
          </w:tcPr>
          <w:p w14:paraId="6E860495" w14:textId="01367603" w:rsidR="76D415A0" w:rsidRPr="0049459D" w:rsidRDefault="08276A15" w:rsidP="00C202CC">
            <w:pPr>
              <w:ind w:left="9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Escenario 1.1</w:t>
            </w:r>
          </w:p>
        </w:tc>
      </w:tr>
      <w:tr w:rsidR="76D415A0" w:rsidRPr="0049459D" w14:paraId="6AAF7646"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37F24D7A" w14:textId="1660A9A4"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Identificador</w:t>
            </w:r>
          </w:p>
        </w:tc>
        <w:tc>
          <w:tcPr>
            <w:tcW w:w="4252" w:type="dxa"/>
          </w:tcPr>
          <w:p w14:paraId="7B8F9384" w14:textId="23F25DBB"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EC1</w:t>
            </w:r>
          </w:p>
        </w:tc>
      </w:tr>
      <w:tr w:rsidR="76D415A0" w:rsidRPr="0049459D" w14:paraId="40587999"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762421DE" w14:textId="18A308A4"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Prioridad</w:t>
            </w:r>
          </w:p>
        </w:tc>
        <w:tc>
          <w:tcPr>
            <w:tcW w:w="4252" w:type="dxa"/>
          </w:tcPr>
          <w:p w14:paraId="0E97B862" w14:textId="44525235"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Alta</w:t>
            </w:r>
          </w:p>
        </w:tc>
      </w:tr>
      <w:tr w:rsidR="76D415A0" w:rsidRPr="0049459D" w14:paraId="7E902EA9"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376C3182" w14:textId="5D9858A5"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Atributo de calidad</w:t>
            </w:r>
          </w:p>
        </w:tc>
        <w:tc>
          <w:tcPr>
            <w:tcW w:w="4252" w:type="dxa"/>
          </w:tcPr>
          <w:p w14:paraId="374F0237" w14:textId="01926629"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Desempeño</w:t>
            </w:r>
          </w:p>
        </w:tc>
      </w:tr>
      <w:tr w:rsidR="76D415A0" w:rsidRPr="0049459D" w14:paraId="5DA156C2"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6E86722B" w14:textId="5A6F0E3B"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Fuente</w:t>
            </w:r>
          </w:p>
        </w:tc>
        <w:tc>
          <w:tcPr>
            <w:tcW w:w="4252" w:type="dxa"/>
          </w:tcPr>
          <w:p w14:paraId="215FD868" w14:textId="15CEA32D"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Yale Connect Hub, Sistema Central Yale</w:t>
            </w:r>
          </w:p>
        </w:tc>
      </w:tr>
      <w:tr w:rsidR="76D415A0" w:rsidRPr="0049459D" w14:paraId="3233AE5B"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66D472DC" w14:textId="699C003C"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Estímulo</w:t>
            </w:r>
          </w:p>
        </w:tc>
        <w:tc>
          <w:tcPr>
            <w:tcW w:w="4252" w:type="dxa"/>
          </w:tcPr>
          <w:p w14:paraId="146930CB" w14:textId="3EEB35F8"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 xml:space="preserve">Envío de emergencia/Fallos </w:t>
            </w:r>
          </w:p>
        </w:tc>
      </w:tr>
      <w:tr w:rsidR="76D415A0" w:rsidRPr="0049459D" w14:paraId="36B3B3C9"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5C208EF2" w14:textId="5AADDCAF"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Ambiente</w:t>
            </w:r>
          </w:p>
        </w:tc>
        <w:tc>
          <w:tcPr>
            <w:tcW w:w="4252" w:type="dxa"/>
          </w:tcPr>
          <w:p w14:paraId="4829DE0C" w14:textId="66788D6D"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Normal</w:t>
            </w:r>
          </w:p>
        </w:tc>
      </w:tr>
      <w:tr w:rsidR="76D415A0" w:rsidRPr="0049459D" w14:paraId="445F8A83"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16BFDA78" w14:textId="25E4D4D9"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Medida Esperada Respuesta</w:t>
            </w:r>
          </w:p>
        </w:tc>
        <w:tc>
          <w:tcPr>
            <w:tcW w:w="4252" w:type="dxa"/>
          </w:tcPr>
          <w:p w14:paraId="366CCA4B" w14:textId="5A46E5BE"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Se espera que el sistema pueda recibir al menos 1500 emergencias o fallos, en un tiempo de 1 min con 0% de error y tiempo de respuesta menor a 1 segundo.</w:t>
            </w:r>
          </w:p>
        </w:tc>
      </w:tr>
    </w:tbl>
    <w:p w14:paraId="2CA85B05" w14:textId="77777777" w:rsidR="00FD4D06" w:rsidRPr="0049459D" w:rsidRDefault="00FD4D06" w:rsidP="00C202CC">
      <w:pPr>
        <w:pStyle w:val="Prrafodelista"/>
        <w:jc w:val="both"/>
        <w:rPr>
          <w:rFonts w:ascii="Times New Roman" w:hAnsi="Times New Roman" w:cs="Times New Roman"/>
          <w:sz w:val="24"/>
          <w:lang w:val="es-CO" w:eastAsia="ar-SA"/>
        </w:rPr>
      </w:pPr>
    </w:p>
    <w:p w14:paraId="65F77B68" w14:textId="4EAE0801" w:rsidR="76D415A0" w:rsidRPr="0049459D" w:rsidRDefault="08276A15" w:rsidP="00C202CC">
      <w:pPr>
        <w:pStyle w:val="Ttulo2"/>
        <w:numPr>
          <w:ilvl w:val="2"/>
          <w:numId w:val="1"/>
        </w:numPr>
        <w:jc w:val="both"/>
        <w:rPr>
          <w:rFonts w:ascii="Times New Roman" w:hAnsi="Times New Roman"/>
          <w:lang w:val="es-CO"/>
        </w:rPr>
      </w:pPr>
      <w:bookmarkStart w:id="19" w:name="_Toc514257291"/>
      <w:bookmarkStart w:id="20" w:name="_Toc514332893"/>
      <w:bookmarkStart w:id="21" w:name="_Toc514420034"/>
      <w:r w:rsidRPr="0049459D">
        <w:rPr>
          <w:rFonts w:ascii="Times New Roman" w:hAnsi="Times New Roman"/>
          <w:b w:val="0"/>
          <w:bCs w:val="0"/>
          <w:lang w:val="es-CO"/>
        </w:rPr>
        <w:t>Disponibilidad</w:t>
      </w:r>
      <w:r w:rsidRPr="0049459D">
        <w:rPr>
          <w:rFonts w:ascii="Times New Roman" w:hAnsi="Times New Roman"/>
          <w:lang w:val="es-CO"/>
        </w:rPr>
        <w:t>:</w:t>
      </w:r>
      <w:bookmarkEnd w:id="19"/>
      <w:bookmarkEnd w:id="20"/>
      <w:bookmarkEnd w:id="21"/>
    </w:p>
    <w:tbl>
      <w:tblPr>
        <w:tblStyle w:val="Tabladecuadrcula1clara-nfasis1"/>
        <w:tblW w:w="0" w:type="auto"/>
        <w:tblLayout w:type="fixed"/>
        <w:tblLook w:val="06A0" w:firstRow="1" w:lastRow="0" w:firstColumn="1" w:lastColumn="0" w:noHBand="1" w:noVBand="1"/>
      </w:tblPr>
      <w:tblGrid>
        <w:gridCol w:w="4252"/>
        <w:gridCol w:w="4252"/>
      </w:tblGrid>
      <w:tr w:rsidR="76D415A0" w:rsidRPr="0049459D" w14:paraId="59593232" w14:textId="77777777" w:rsidTr="0827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FB07494" w14:textId="2CEDBD61"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Escenario</w:t>
            </w:r>
          </w:p>
        </w:tc>
        <w:tc>
          <w:tcPr>
            <w:tcW w:w="4252" w:type="dxa"/>
          </w:tcPr>
          <w:p w14:paraId="7A96C08C" w14:textId="589C0C46" w:rsidR="76D415A0" w:rsidRPr="0049459D" w:rsidRDefault="08276A15" w:rsidP="00C202CC">
            <w:pPr>
              <w:ind w:left="9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Escenario 2.1</w:t>
            </w:r>
          </w:p>
        </w:tc>
      </w:tr>
      <w:tr w:rsidR="76D415A0" w:rsidRPr="0049459D" w14:paraId="2991465C"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5AB3C999" w14:textId="37CEAFE5" w:rsidR="76D415A0" w:rsidRPr="0049459D" w:rsidRDefault="08276A15" w:rsidP="00C202CC">
            <w:pPr>
              <w:jc w:val="both"/>
              <w:rPr>
                <w:rFonts w:ascii="Times New Roman" w:hAnsi="Times New Roman" w:cs="Times New Roman"/>
                <w:sz w:val="24"/>
                <w:szCs w:val="24"/>
              </w:rPr>
            </w:pPr>
            <w:r w:rsidRPr="0049459D">
              <w:rPr>
                <w:rFonts w:ascii="Times New Roman" w:eastAsia="Arial" w:hAnsi="Times New Roman" w:cs="Times New Roman"/>
                <w:sz w:val="24"/>
                <w:szCs w:val="24"/>
              </w:rPr>
              <w:t>Identificador</w:t>
            </w:r>
          </w:p>
        </w:tc>
        <w:tc>
          <w:tcPr>
            <w:tcW w:w="4252" w:type="dxa"/>
          </w:tcPr>
          <w:p w14:paraId="007BBFB5" w14:textId="77C549E1"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EC2</w:t>
            </w:r>
          </w:p>
        </w:tc>
      </w:tr>
      <w:tr w:rsidR="76D415A0" w:rsidRPr="0049459D" w14:paraId="042BD12D"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067C5AC7" w14:textId="47458A81"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Prioridad</w:t>
            </w:r>
          </w:p>
        </w:tc>
        <w:tc>
          <w:tcPr>
            <w:tcW w:w="4252" w:type="dxa"/>
          </w:tcPr>
          <w:p w14:paraId="150AE0D0" w14:textId="6766CB7D"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Alta</w:t>
            </w:r>
          </w:p>
        </w:tc>
      </w:tr>
      <w:tr w:rsidR="76D415A0" w:rsidRPr="0049459D" w14:paraId="4A2D60E4"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579A419E" w14:textId="487DEA09"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Atributo de calidad</w:t>
            </w:r>
          </w:p>
        </w:tc>
        <w:tc>
          <w:tcPr>
            <w:tcW w:w="4252" w:type="dxa"/>
          </w:tcPr>
          <w:p w14:paraId="39FF8B40" w14:textId="4A71E412"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9459D">
              <w:rPr>
                <w:rFonts w:ascii="Times New Roman" w:eastAsia="Arial" w:hAnsi="Times New Roman" w:cs="Times New Roman"/>
                <w:sz w:val="24"/>
                <w:szCs w:val="24"/>
              </w:rPr>
              <w:t>Disponibilidad</w:t>
            </w:r>
          </w:p>
        </w:tc>
      </w:tr>
      <w:tr w:rsidR="76D415A0" w:rsidRPr="0049459D" w14:paraId="52E87EB7"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477EB832" w14:textId="69795B78"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Fuente</w:t>
            </w:r>
          </w:p>
        </w:tc>
        <w:tc>
          <w:tcPr>
            <w:tcW w:w="4252" w:type="dxa"/>
          </w:tcPr>
          <w:p w14:paraId="5651F17B" w14:textId="25A52E45"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Yale Connect Hub, Sistema Central Yale</w:t>
            </w:r>
          </w:p>
        </w:tc>
      </w:tr>
      <w:tr w:rsidR="76D415A0" w:rsidRPr="0049459D" w14:paraId="1FF144D1"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497C639D" w14:textId="559583BC"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Estímulo</w:t>
            </w:r>
          </w:p>
        </w:tc>
        <w:tc>
          <w:tcPr>
            <w:tcW w:w="4252" w:type="dxa"/>
          </w:tcPr>
          <w:p w14:paraId="4D274D8C" w14:textId="362470D0"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9459D">
              <w:rPr>
                <w:rFonts w:ascii="Times New Roman" w:eastAsia="Arial" w:hAnsi="Times New Roman" w:cs="Times New Roman"/>
                <w:sz w:val="24"/>
                <w:szCs w:val="24"/>
              </w:rPr>
              <w:t>Envío de emergencia/Fallos</w:t>
            </w:r>
          </w:p>
        </w:tc>
      </w:tr>
      <w:tr w:rsidR="76D415A0" w:rsidRPr="0049459D" w14:paraId="47375811"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5A562BC4" w14:textId="442FD6C8"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Ambiente</w:t>
            </w:r>
          </w:p>
        </w:tc>
        <w:tc>
          <w:tcPr>
            <w:tcW w:w="4252" w:type="dxa"/>
          </w:tcPr>
          <w:p w14:paraId="7418C8CC" w14:textId="4C17DDB1"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9459D">
              <w:rPr>
                <w:rFonts w:ascii="Times New Roman" w:eastAsia="Arial" w:hAnsi="Times New Roman" w:cs="Times New Roman"/>
                <w:sz w:val="24"/>
                <w:szCs w:val="24"/>
              </w:rPr>
              <w:t>Normal</w:t>
            </w:r>
          </w:p>
        </w:tc>
      </w:tr>
      <w:tr w:rsidR="76D415A0" w:rsidRPr="0049459D" w14:paraId="77DC10A0"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3990C574" w14:textId="76658A6C"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Medida Esperada Respuesta</w:t>
            </w:r>
          </w:p>
        </w:tc>
        <w:tc>
          <w:tcPr>
            <w:tcW w:w="4252" w:type="dxa"/>
          </w:tcPr>
          <w:p w14:paraId="536FA603" w14:textId="184CAD20"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9459D">
              <w:rPr>
                <w:rFonts w:ascii="Times New Roman" w:eastAsia="Arial" w:hAnsi="Times New Roman" w:cs="Times New Roman"/>
                <w:sz w:val="24"/>
                <w:szCs w:val="24"/>
              </w:rPr>
              <w:t>Se espera que el sistema pueda recibir alarmas al menos el 99.9999% del tiempo al año, es decir una caída de máximo 31.5s anualmente.</w:t>
            </w:r>
          </w:p>
        </w:tc>
      </w:tr>
    </w:tbl>
    <w:p w14:paraId="03EDEB4D" w14:textId="75B75EC6" w:rsidR="00B70CCF" w:rsidRPr="0049459D" w:rsidRDefault="00B70CCF" w:rsidP="00C202CC">
      <w:pPr>
        <w:jc w:val="both"/>
        <w:rPr>
          <w:rFonts w:ascii="Times New Roman" w:hAnsi="Times New Roman" w:cs="Times New Roman"/>
          <w:sz w:val="24"/>
          <w:lang w:val="es-CO" w:eastAsia="ar-SA"/>
        </w:rPr>
      </w:pPr>
      <w:bookmarkStart w:id="22" w:name="_Toc514257292"/>
    </w:p>
    <w:p w14:paraId="1A00460B" w14:textId="32F15451" w:rsidR="001729C9" w:rsidRPr="0049459D" w:rsidRDefault="08276A15" w:rsidP="00C202CC">
      <w:pPr>
        <w:pStyle w:val="Ttulo2"/>
        <w:numPr>
          <w:ilvl w:val="2"/>
          <w:numId w:val="1"/>
        </w:numPr>
        <w:jc w:val="both"/>
        <w:rPr>
          <w:rFonts w:ascii="Times New Roman" w:hAnsi="Times New Roman"/>
          <w:lang w:val="es-CO"/>
        </w:rPr>
      </w:pPr>
      <w:bookmarkStart w:id="23" w:name="_Toc514332894"/>
      <w:bookmarkStart w:id="24" w:name="_Toc514420035"/>
      <w:r w:rsidRPr="0049459D">
        <w:rPr>
          <w:rFonts w:ascii="Times New Roman" w:hAnsi="Times New Roman"/>
          <w:b w:val="0"/>
          <w:bCs w:val="0"/>
          <w:lang w:val="es-CO"/>
        </w:rPr>
        <w:t>Escalabilidad</w:t>
      </w:r>
      <w:r w:rsidRPr="0049459D">
        <w:rPr>
          <w:rFonts w:ascii="Times New Roman" w:hAnsi="Times New Roman"/>
          <w:lang w:val="es-CO"/>
        </w:rPr>
        <w:t>:</w:t>
      </w:r>
      <w:bookmarkEnd w:id="22"/>
      <w:bookmarkEnd w:id="23"/>
      <w:bookmarkEnd w:id="24"/>
    </w:p>
    <w:tbl>
      <w:tblPr>
        <w:tblStyle w:val="Tabladecuadrcula1clara-nfasis1"/>
        <w:tblW w:w="0" w:type="auto"/>
        <w:tblLayout w:type="fixed"/>
        <w:tblLook w:val="06A0" w:firstRow="1" w:lastRow="0" w:firstColumn="1" w:lastColumn="0" w:noHBand="1" w:noVBand="1"/>
      </w:tblPr>
      <w:tblGrid>
        <w:gridCol w:w="4252"/>
        <w:gridCol w:w="4252"/>
      </w:tblGrid>
      <w:tr w:rsidR="76D415A0" w:rsidRPr="0049459D" w14:paraId="5175250C" w14:textId="77777777" w:rsidTr="0827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3331F44" w14:textId="738AABEA"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Escenario</w:t>
            </w:r>
          </w:p>
        </w:tc>
        <w:tc>
          <w:tcPr>
            <w:tcW w:w="4252" w:type="dxa"/>
          </w:tcPr>
          <w:p w14:paraId="5C8B04C1" w14:textId="302428D7" w:rsidR="76D415A0" w:rsidRPr="0049459D" w:rsidRDefault="08276A15" w:rsidP="00C202CC">
            <w:pPr>
              <w:ind w:left="9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Escenario 3.1</w:t>
            </w:r>
          </w:p>
        </w:tc>
      </w:tr>
      <w:tr w:rsidR="76D415A0" w:rsidRPr="0049459D" w14:paraId="29A76954"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0F31A08C" w14:textId="5045D2CE"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Identificador</w:t>
            </w:r>
          </w:p>
        </w:tc>
        <w:tc>
          <w:tcPr>
            <w:tcW w:w="4252" w:type="dxa"/>
          </w:tcPr>
          <w:p w14:paraId="47A4E422" w14:textId="39235118"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EC3</w:t>
            </w:r>
          </w:p>
        </w:tc>
      </w:tr>
      <w:tr w:rsidR="76D415A0" w:rsidRPr="0049459D" w14:paraId="26346F88"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0536277A" w14:textId="14ADF084"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Prioridad</w:t>
            </w:r>
          </w:p>
        </w:tc>
        <w:tc>
          <w:tcPr>
            <w:tcW w:w="4252" w:type="dxa"/>
          </w:tcPr>
          <w:p w14:paraId="3AA4FFDE" w14:textId="50BB8F87"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Alta</w:t>
            </w:r>
          </w:p>
        </w:tc>
      </w:tr>
      <w:tr w:rsidR="76D415A0" w:rsidRPr="0049459D" w14:paraId="02AC6AE4"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0F284DD8" w14:textId="107EC465"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Atributo de calidad</w:t>
            </w:r>
          </w:p>
        </w:tc>
        <w:tc>
          <w:tcPr>
            <w:tcW w:w="4252" w:type="dxa"/>
          </w:tcPr>
          <w:p w14:paraId="2B71EC96" w14:textId="1BE85BDC"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9459D">
              <w:rPr>
                <w:rFonts w:ascii="Times New Roman" w:eastAsia="Arial" w:hAnsi="Times New Roman" w:cs="Times New Roman"/>
                <w:sz w:val="24"/>
                <w:szCs w:val="24"/>
              </w:rPr>
              <w:t>Escalabilidad</w:t>
            </w:r>
          </w:p>
        </w:tc>
      </w:tr>
      <w:tr w:rsidR="76D415A0" w:rsidRPr="0049459D" w14:paraId="7CE1B0BE"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4702E322" w14:textId="79E56435"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Fuente</w:t>
            </w:r>
          </w:p>
        </w:tc>
        <w:tc>
          <w:tcPr>
            <w:tcW w:w="4252" w:type="dxa"/>
          </w:tcPr>
          <w:p w14:paraId="1952DDAA" w14:textId="0E0C2293"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Yale Connect Hub, Sistema Central Yale</w:t>
            </w:r>
          </w:p>
        </w:tc>
      </w:tr>
      <w:tr w:rsidR="76D415A0" w:rsidRPr="0049459D" w14:paraId="7C253401"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31A1DD62" w14:textId="032C6A5B"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Estímulo</w:t>
            </w:r>
          </w:p>
        </w:tc>
        <w:tc>
          <w:tcPr>
            <w:tcW w:w="4252" w:type="dxa"/>
          </w:tcPr>
          <w:p w14:paraId="567ECA1A" w14:textId="6022F958"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 xml:space="preserve">Envío de emergencia/Fallos </w:t>
            </w:r>
          </w:p>
        </w:tc>
      </w:tr>
      <w:tr w:rsidR="76D415A0" w:rsidRPr="0049459D" w14:paraId="54BC5445"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5F23A048" w14:textId="1E0F97B3"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lastRenderedPageBreak/>
              <w:t>Ambiente</w:t>
            </w:r>
          </w:p>
        </w:tc>
        <w:tc>
          <w:tcPr>
            <w:tcW w:w="4252" w:type="dxa"/>
          </w:tcPr>
          <w:p w14:paraId="5D9E4FE8" w14:textId="6CB1C2CD"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Normal</w:t>
            </w:r>
          </w:p>
        </w:tc>
      </w:tr>
      <w:tr w:rsidR="76D415A0" w:rsidRPr="0049459D" w14:paraId="0CEE68A3"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1B9CFE8A" w14:textId="0F8162CC" w:rsidR="76D415A0"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Medida Esperada Respuesta</w:t>
            </w:r>
          </w:p>
        </w:tc>
        <w:tc>
          <w:tcPr>
            <w:tcW w:w="4252" w:type="dxa"/>
          </w:tcPr>
          <w:p w14:paraId="768C38AE" w14:textId="37EF4B91" w:rsidR="76D415A0"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 xml:space="preserve">Se espera que el sistema pueda atender 300.000 peticiones en una ventana de 1 minuto. </w:t>
            </w:r>
          </w:p>
        </w:tc>
      </w:tr>
    </w:tbl>
    <w:p w14:paraId="4A5BA27F" w14:textId="77777777" w:rsidR="00655597" w:rsidRPr="0049459D" w:rsidRDefault="00655597" w:rsidP="00C202CC">
      <w:pPr>
        <w:pStyle w:val="Ttulo2"/>
        <w:ind w:left="720" w:firstLine="0"/>
        <w:jc w:val="both"/>
        <w:rPr>
          <w:rFonts w:ascii="Times New Roman" w:hAnsi="Times New Roman"/>
          <w:b w:val="0"/>
          <w:lang w:val="es-CO"/>
        </w:rPr>
      </w:pPr>
    </w:p>
    <w:p w14:paraId="3A03A5C1" w14:textId="11A32304" w:rsidR="001729C9" w:rsidRPr="0049459D" w:rsidRDefault="08276A15" w:rsidP="00C202CC">
      <w:pPr>
        <w:pStyle w:val="Ttulo2"/>
        <w:numPr>
          <w:ilvl w:val="2"/>
          <w:numId w:val="1"/>
        </w:numPr>
        <w:jc w:val="both"/>
        <w:rPr>
          <w:rFonts w:ascii="Times New Roman" w:hAnsi="Times New Roman"/>
          <w:lang w:val="es-CO"/>
        </w:rPr>
      </w:pPr>
      <w:bookmarkStart w:id="25" w:name="_Toc514257293"/>
      <w:bookmarkStart w:id="26" w:name="_Toc514332895"/>
      <w:bookmarkStart w:id="27" w:name="_Toc514420036"/>
      <w:r w:rsidRPr="0049459D">
        <w:rPr>
          <w:rFonts w:ascii="Times New Roman" w:hAnsi="Times New Roman"/>
          <w:b w:val="0"/>
          <w:bCs w:val="0"/>
          <w:lang w:val="es-CO"/>
        </w:rPr>
        <w:t>Seguridad</w:t>
      </w:r>
      <w:r w:rsidRPr="0049459D">
        <w:rPr>
          <w:rFonts w:ascii="Times New Roman" w:hAnsi="Times New Roman"/>
          <w:lang w:val="es-CO"/>
        </w:rPr>
        <w:t>:</w:t>
      </w:r>
      <w:bookmarkEnd w:id="25"/>
      <w:bookmarkEnd w:id="26"/>
      <w:bookmarkEnd w:id="27"/>
    </w:p>
    <w:tbl>
      <w:tblPr>
        <w:tblStyle w:val="Tabladecuadrcula1clara-nfasis1"/>
        <w:tblW w:w="0" w:type="auto"/>
        <w:tblLayout w:type="fixed"/>
        <w:tblLook w:val="06A0" w:firstRow="1" w:lastRow="0" w:firstColumn="1" w:lastColumn="0" w:noHBand="1" w:noVBand="1"/>
      </w:tblPr>
      <w:tblGrid>
        <w:gridCol w:w="4252"/>
        <w:gridCol w:w="4252"/>
      </w:tblGrid>
      <w:tr w:rsidR="00196134" w:rsidRPr="0049459D" w14:paraId="52BAE302" w14:textId="77777777" w:rsidTr="0827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5007039" w14:textId="77777777" w:rsidR="00196134"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Escenario</w:t>
            </w:r>
          </w:p>
        </w:tc>
        <w:tc>
          <w:tcPr>
            <w:tcW w:w="4252" w:type="dxa"/>
          </w:tcPr>
          <w:p w14:paraId="5CDE2EEB" w14:textId="3B72AE93" w:rsidR="00196134" w:rsidRPr="0049459D" w:rsidRDefault="08276A15" w:rsidP="00C202CC">
            <w:pPr>
              <w:ind w:left="9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Escenario 4.1</w:t>
            </w:r>
          </w:p>
        </w:tc>
      </w:tr>
      <w:tr w:rsidR="00196134" w:rsidRPr="0049459D" w14:paraId="608F8AE1"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66A3A44F" w14:textId="77777777" w:rsidR="00196134"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Identificador</w:t>
            </w:r>
          </w:p>
        </w:tc>
        <w:tc>
          <w:tcPr>
            <w:tcW w:w="4252" w:type="dxa"/>
          </w:tcPr>
          <w:p w14:paraId="2EE349B6" w14:textId="54278B50" w:rsidR="00196134"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EC4</w:t>
            </w:r>
          </w:p>
        </w:tc>
      </w:tr>
      <w:tr w:rsidR="00196134" w:rsidRPr="0049459D" w14:paraId="680CD5E5"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7DCFC9AD" w14:textId="77777777" w:rsidR="00196134"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Prioridad</w:t>
            </w:r>
          </w:p>
        </w:tc>
        <w:tc>
          <w:tcPr>
            <w:tcW w:w="4252" w:type="dxa"/>
          </w:tcPr>
          <w:p w14:paraId="2779004A" w14:textId="77777777" w:rsidR="00196134"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Alta</w:t>
            </w:r>
          </w:p>
        </w:tc>
      </w:tr>
      <w:tr w:rsidR="00196134" w:rsidRPr="0049459D" w14:paraId="72414E9F"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4F76A92D" w14:textId="77777777" w:rsidR="00196134"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Atributo de calidad</w:t>
            </w:r>
          </w:p>
        </w:tc>
        <w:tc>
          <w:tcPr>
            <w:tcW w:w="4252" w:type="dxa"/>
          </w:tcPr>
          <w:p w14:paraId="16450E46" w14:textId="2D3AAD39" w:rsidR="00196134"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9459D">
              <w:rPr>
                <w:rFonts w:ascii="Times New Roman" w:eastAsia="Arial" w:hAnsi="Times New Roman" w:cs="Times New Roman"/>
                <w:sz w:val="24"/>
                <w:szCs w:val="24"/>
              </w:rPr>
              <w:t>Seguridad</w:t>
            </w:r>
          </w:p>
        </w:tc>
      </w:tr>
      <w:tr w:rsidR="00196134" w:rsidRPr="0049459D" w14:paraId="35C802E3"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4E7216A2" w14:textId="77777777" w:rsidR="00196134"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Fuente</w:t>
            </w:r>
          </w:p>
        </w:tc>
        <w:tc>
          <w:tcPr>
            <w:tcW w:w="4252" w:type="dxa"/>
          </w:tcPr>
          <w:p w14:paraId="09DB1BD9" w14:textId="77777777" w:rsidR="00196134"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Yale Connect Hub, Sistema Central Yale</w:t>
            </w:r>
          </w:p>
        </w:tc>
      </w:tr>
      <w:tr w:rsidR="00196134" w:rsidRPr="0049459D" w14:paraId="20519C2F"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55239B00" w14:textId="7B0D02BA" w:rsidR="00196134"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Estímulo</w:t>
            </w:r>
          </w:p>
        </w:tc>
        <w:tc>
          <w:tcPr>
            <w:tcW w:w="4252" w:type="dxa"/>
          </w:tcPr>
          <w:p w14:paraId="51FE355A" w14:textId="77777777" w:rsidR="00196134"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 xml:space="preserve">Envío de emergencia/Fallos </w:t>
            </w:r>
          </w:p>
        </w:tc>
      </w:tr>
      <w:tr w:rsidR="00196134" w:rsidRPr="0049459D" w14:paraId="548EA5EC"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75E16C6C" w14:textId="77777777" w:rsidR="00196134"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Ambiente</w:t>
            </w:r>
          </w:p>
        </w:tc>
        <w:tc>
          <w:tcPr>
            <w:tcW w:w="4252" w:type="dxa"/>
          </w:tcPr>
          <w:p w14:paraId="640951A9" w14:textId="77777777" w:rsidR="00196134"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Normal</w:t>
            </w:r>
          </w:p>
        </w:tc>
      </w:tr>
      <w:tr w:rsidR="00196134" w:rsidRPr="0049459D" w14:paraId="5769FE7A"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7F802D4A" w14:textId="77777777" w:rsidR="00196134"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Medida Esperada Respuesta</w:t>
            </w:r>
          </w:p>
        </w:tc>
        <w:tc>
          <w:tcPr>
            <w:tcW w:w="4252" w:type="dxa"/>
          </w:tcPr>
          <w:p w14:paraId="735678ED" w14:textId="70CF73B3" w:rsidR="00196134"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Se espera que el sistema atienda y reciba información solo de dispositivos y usuarios autenticados.</w:t>
            </w:r>
          </w:p>
        </w:tc>
      </w:tr>
    </w:tbl>
    <w:p w14:paraId="6B22860A" w14:textId="77777777" w:rsidR="001E2D76" w:rsidRPr="0049459D" w:rsidRDefault="001E2D76" w:rsidP="00670820">
      <w:pPr>
        <w:pStyle w:val="Ttulo2"/>
        <w:ind w:left="720" w:firstLine="0"/>
        <w:jc w:val="both"/>
        <w:rPr>
          <w:ins w:id="28" w:author="Autor"/>
          <w:rFonts w:ascii="Times New Roman" w:hAnsi="Times New Roman"/>
          <w:b w:val="0"/>
          <w:lang w:val="es-CO"/>
        </w:rPr>
      </w:pPr>
      <w:bookmarkStart w:id="29" w:name="_Toc514332896"/>
      <w:bookmarkStart w:id="30" w:name="_Toc514245499"/>
      <w:bookmarkStart w:id="31" w:name="_Toc514257294"/>
    </w:p>
    <w:p w14:paraId="31B2633F" w14:textId="47A3A7A4" w:rsidR="008401CF" w:rsidRPr="0049459D" w:rsidRDefault="08276A15" w:rsidP="00C202CC">
      <w:pPr>
        <w:pStyle w:val="Ttulo2"/>
        <w:numPr>
          <w:ilvl w:val="2"/>
          <w:numId w:val="1"/>
        </w:numPr>
        <w:jc w:val="both"/>
        <w:rPr>
          <w:rFonts w:ascii="Times New Roman" w:hAnsi="Times New Roman"/>
          <w:lang w:val="es-CO"/>
        </w:rPr>
      </w:pPr>
      <w:bookmarkStart w:id="32" w:name="_Toc514420037"/>
      <w:r w:rsidRPr="0049459D">
        <w:rPr>
          <w:rFonts w:ascii="Times New Roman" w:hAnsi="Times New Roman"/>
          <w:b w:val="0"/>
          <w:bCs w:val="0"/>
          <w:lang w:val="es-CO"/>
        </w:rPr>
        <w:t>Recuperación ante fallos</w:t>
      </w:r>
      <w:r w:rsidRPr="0049459D">
        <w:rPr>
          <w:rFonts w:ascii="Times New Roman" w:hAnsi="Times New Roman"/>
          <w:lang w:val="es-CO"/>
        </w:rPr>
        <w:t>:</w:t>
      </w:r>
      <w:bookmarkEnd w:id="29"/>
      <w:bookmarkEnd w:id="32"/>
    </w:p>
    <w:tbl>
      <w:tblPr>
        <w:tblStyle w:val="Tabladecuadrcula1clara-nfasis1"/>
        <w:tblW w:w="0" w:type="auto"/>
        <w:tblLayout w:type="fixed"/>
        <w:tblLook w:val="06A0" w:firstRow="1" w:lastRow="0" w:firstColumn="1" w:lastColumn="0" w:noHBand="1" w:noVBand="1"/>
      </w:tblPr>
      <w:tblGrid>
        <w:gridCol w:w="4252"/>
        <w:gridCol w:w="4252"/>
      </w:tblGrid>
      <w:tr w:rsidR="008401CF" w:rsidRPr="0049459D" w14:paraId="540877AE" w14:textId="77777777" w:rsidTr="0827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396251B" w14:textId="77777777" w:rsidR="008401CF"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Escenario</w:t>
            </w:r>
          </w:p>
        </w:tc>
        <w:tc>
          <w:tcPr>
            <w:tcW w:w="4252" w:type="dxa"/>
          </w:tcPr>
          <w:p w14:paraId="521A3FA5" w14:textId="64E6E38E" w:rsidR="008401CF" w:rsidRPr="0049459D" w:rsidRDefault="08276A15" w:rsidP="00C202CC">
            <w:pPr>
              <w:ind w:left="9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Escenario 5.1</w:t>
            </w:r>
          </w:p>
        </w:tc>
      </w:tr>
      <w:tr w:rsidR="008401CF" w:rsidRPr="0049459D" w14:paraId="058F8FF2"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63E426C6" w14:textId="77777777" w:rsidR="008401CF"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Identificador</w:t>
            </w:r>
          </w:p>
        </w:tc>
        <w:tc>
          <w:tcPr>
            <w:tcW w:w="4252" w:type="dxa"/>
          </w:tcPr>
          <w:p w14:paraId="42B06E98" w14:textId="023D53DC" w:rsidR="008401CF"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EC5</w:t>
            </w:r>
          </w:p>
        </w:tc>
      </w:tr>
      <w:tr w:rsidR="008401CF" w:rsidRPr="0049459D" w14:paraId="1C0A23C8"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6F91D868" w14:textId="77777777" w:rsidR="008401CF"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Prioridad</w:t>
            </w:r>
          </w:p>
        </w:tc>
        <w:tc>
          <w:tcPr>
            <w:tcW w:w="4252" w:type="dxa"/>
          </w:tcPr>
          <w:p w14:paraId="4927EF0A" w14:textId="77777777" w:rsidR="008401CF"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Alta</w:t>
            </w:r>
          </w:p>
        </w:tc>
      </w:tr>
      <w:tr w:rsidR="008401CF" w:rsidRPr="0049459D" w14:paraId="2A454A72"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4C0B7EA1" w14:textId="77777777" w:rsidR="008401CF"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Atributo de calidad</w:t>
            </w:r>
          </w:p>
        </w:tc>
        <w:tc>
          <w:tcPr>
            <w:tcW w:w="4252" w:type="dxa"/>
          </w:tcPr>
          <w:p w14:paraId="7005D18F" w14:textId="431CCC8C" w:rsidR="008401CF"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9459D">
              <w:rPr>
                <w:rFonts w:ascii="Times New Roman" w:eastAsia="Arial" w:hAnsi="Times New Roman" w:cs="Times New Roman"/>
                <w:sz w:val="24"/>
                <w:szCs w:val="24"/>
              </w:rPr>
              <w:t>Mantenibilidad</w:t>
            </w:r>
          </w:p>
        </w:tc>
      </w:tr>
      <w:tr w:rsidR="008401CF" w:rsidRPr="0049459D" w14:paraId="6E699E24"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3F45B5AE" w14:textId="77777777" w:rsidR="008401CF"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Fuente</w:t>
            </w:r>
          </w:p>
        </w:tc>
        <w:tc>
          <w:tcPr>
            <w:tcW w:w="4252" w:type="dxa"/>
          </w:tcPr>
          <w:p w14:paraId="7057ABE0" w14:textId="77777777" w:rsidR="008401CF"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Yale Connect Hub, Sistema Central Yale</w:t>
            </w:r>
          </w:p>
        </w:tc>
      </w:tr>
      <w:tr w:rsidR="008401CF" w:rsidRPr="0049459D" w14:paraId="4D21865F"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64E4CF53" w14:textId="7BAF0C8D" w:rsidR="008401CF"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Estímulo</w:t>
            </w:r>
          </w:p>
        </w:tc>
        <w:tc>
          <w:tcPr>
            <w:tcW w:w="4252" w:type="dxa"/>
          </w:tcPr>
          <w:p w14:paraId="38F293EC" w14:textId="77777777" w:rsidR="008401CF"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 xml:space="preserve">Envío de emergencia/Fallos </w:t>
            </w:r>
          </w:p>
        </w:tc>
      </w:tr>
      <w:tr w:rsidR="008401CF" w:rsidRPr="0049459D" w14:paraId="0997FAFB"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1A2CC8D9" w14:textId="77777777" w:rsidR="008401CF"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Ambiente</w:t>
            </w:r>
          </w:p>
        </w:tc>
        <w:tc>
          <w:tcPr>
            <w:tcW w:w="4252" w:type="dxa"/>
          </w:tcPr>
          <w:p w14:paraId="4321FA9C" w14:textId="32EE1B45" w:rsidR="008401CF"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Saturación del sistema</w:t>
            </w:r>
          </w:p>
        </w:tc>
      </w:tr>
      <w:tr w:rsidR="008401CF" w:rsidRPr="0049459D" w14:paraId="402382B6" w14:textId="77777777" w:rsidTr="08276A15">
        <w:tc>
          <w:tcPr>
            <w:cnfStyle w:val="001000000000" w:firstRow="0" w:lastRow="0" w:firstColumn="1" w:lastColumn="0" w:oddVBand="0" w:evenVBand="0" w:oddHBand="0" w:evenHBand="0" w:firstRowFirstColumn="0" w:firstRowLastColumn="0" w:lastRowFirstColumn="0" w:lastRowLastColumn="0"/>
            <w:tcW w:w="4252" w:type="dxa"/>
          </w:tcPr>
          <w:p w14:paraId="26842D87" w14:textId="77777777" w:rsidR="008401CF" w:rsidRPr="0049459D" w:rsidRDefault="08276A15" w:rsidP="00C202CC">
            <w:pPr>
              <w:ind w:left="96"/>
              <w:jc w:val="both"/>
              <w:rPr>
                <w:rFonts w:ascii="Times New Roman" w:hAnsi="Times New Roman" w:cs="Times New Roman"/>
                <w:sz w:val="24"/>
                <w:szCs w:val="24"/>
              </w:rPr>
            </w:pPr>
            <w:r w:rsidRPr="0049459D">
              <w:rPr>
                <w:rFonts w:ascii="Times New Roman" w:eastAsia="Arial" w:hAnsi="Times New Roman" w:cs="Times New Roman"/>
                <w:sz w:val="24"/>
                <w:szCs w:val="24"/>
              </w:rPr>
              <w:t>Medida Esperada Respuesta</w:t>
            </w:r>
          </w:p>
        </w:tc>
        <w:tc>
          <w:tcPr>
            <w:tcW w:w="4252" w:type="dxa"/>
          </w:tcPr>
          <w:p w14:paraId="37D34C51" w14:textId="16B2EECF" w:rsidR="008401CF" w:rsidRPr="0049459D" w:rsidRDefault="08276A15" w:rsidP="00C202CC">
            <w:pPr>
              <w:ind w:left="9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459D">
              <w:rPr>
                <w:rFonts w:ascii="Times New Roman" w:eastAsia="Arial" w:hAnsi="Times New Roman" w:cs="Times New Roman"/>
                <w:sz w:val="24"/>
                <w:szCs w:val="24"/>
              </w:rPr>
              <w:t>Se espera que el sistema en caso de fallos tarde máximo 10 seg</w:t>
            </w:r>
            <w:r w:rsidR="004A225D" w:rsidRPr="0049459D">
              <w:rPr>
                <w:rFonts w:ascii="Times New Roman" w:eastAsia="Arial" w:hAnsi="Times New Roman" w:cs="Times New Roman"/>
                <w:sz w:val="24"/>
                <w:szCs w:val="24"/>
              </w:rPr>
              <w:t>undos</w:t>
            </w:r>
            <w:r w:rsidRPr="0049459D">
              <w:rPr>
                <w:rFonts w:ascii="Times New Roman" w:eastAsia="Arial" w:hAnsi="Times New Roman" w:cs="Times New Roman"/>
                <w:sz w:val="24"/>
                <w:szCs w:val="24"/>
              </w:rPr>
              <w:t xml:space="preserve">. </w:t>
            </w:r>
            <w:r w:rsidR="004A225D" w:rsidRPr="0049459D">
              <w:rPr>
                <w:rFonts w:ascii="Times New Roman" w:eastAsia="Arial" w:hAnsi="Times New Roman" w:cs="Times New Roman"/>
                <w:sz w:val="24"/>
                <w:szCs w:val="24"/>
              </w:rPr>
              <w:t>En</w:t>
            </w:r>
            <w:r w:rsidRPr="0049459D">
              <w:rPr>
                <w:rFonts w:ascii="Times New Roman" w:eastAsia="Arial" w:hAnsi="Times New Roman" w:cs="Times New Roman"/>
                <w:sz w:val="24"/>
                <w:szCs w:val="24"/>
              </w:rPr>
              <w:t xml:space="preserve"> ser reemplazado por otro de los servidores funcionando. </w:t>
            </w:r>
          </w:p>
        </w:tc>
      </w:tr>
    </w:tbl>
    <w:p w14:paraId="6359BFB5" w14:textId="77777777" w:rsidR="0074143B" w:rsidRPr="0049459D" w:rsidRDefault="0074143B" w:rsidP="0074143B">
      <w:pPr>
        <w:pStyle w:val="Ttulo1"/>
        <w:ind w:left="360" w:firstLine="0"/>
        <w:rPr>
          <w:sz w:val="24"/>
          <w:szCs w:val="24"/>
          <w:lang w:val="es-CO"/>
        </w:rPr>
      </w:pPr>
      <w:bookmarkStart w:id="33" w:name="_Toc514332897"/>
    </w:p>
    <w:p w14:paraId="67005C4F" w14:textId="77777777" w:rsidR="0074143B" w:rsidRPr="0049459D" w:rsidRDefault="0074143B" w:rsidP="0074143B">
      <w:pPr>
        <w:rPr>
          <w:rFonts w:ascii="Times New Roman" w:hAnsi="Times New Roman" w:cs="Times New Roman"/>
          <w:lang w:val="es-CO" w:eastAsia="ar-SA"/>
        </w:rPr>
      </w:pPr>
    </w:p>
    <w:p w14:paraId="089766C8" w14:textId="77777777" w:rsidR="0074143B" w:rsidRPr="0049459D" w:rsidRDefault="0074143B" w:rsidP="0074143B">
      <w:pPr>
        <w:rPr>
          <w:rFonts w:ascii="Times New Roman" w:hAnsi="Times New Roman" w:cs="Times New Roman"/>
          <w:lang w:val="es-CO" w:eastAsia="ar-SA"/>
        </w:rPr>
      </w:pPr>
    </w:p>
    <w:p w14:paraId="0EB17B55" w14:textId="77777777" w:rsidR="0074143B" w:rsidRPr="0049459D" w:rsidRDefault="0074143B" w:rsidP="0074143B">
      <w:pPr>
        <w:rPr>
          <w:rFonts w:ascii="Times New Roman" w:hAnsi="Times New Roman" w:cs="Times New Roman"/>
          <w:lang w:val="es-CO" w:eastAsia="ar-SA"/>
        </w:rPr>
      </w:pPr>
    </w:p>
    <w:p w14:paraId="49D51610" w14:textId="77777777" w:rsidR="0074143B" w:rsidRPr="0049459D" w:rsidRDefault="0074143B" w:rsidP="0074143B">
      <w:pPr>
        <w:rPr>
          <w:rFonts w:ascii="Times New Roman" w:hAnsi="Times New Roman" w:cs="Times New Roman"/>
          <w:lang w:val="es-CO" w:eastAsia="ar-SA"/>
        </w:rPr>
      </w:pPr>
    </w:p>
    <w:p w14:paraId="0EBC47C5" w14:textId="77777777" w:rsidR="0074143B" w:rsidRPr="0049459D" w:rsidRDefault="0074143B" w:rsidP="0074143B">
      <w:pPr>
        <w:rPr>
          <w:rFonts w:ascii="Times New Roman" w:hAnsi="Times New Roman" w:cs="Times New Roman"/>
          <w:lang w:val="es-CO" w:eastAsia="ar-SA"/>
        </w:rPr>
      </w:pPr>
    </w:p>
    <w:p w14:paraId="681A0FE1" w14:textId="77777777" w:rsidR="0074143B" w:rsidRPr="0049459D" w:rsidRDefault="0074143B" w:rsidP="0074143B">
      <w:pPr>
        <w:rPr>
          <w:rFonts w:ascii="Times New Roman" w:hAnsi="Times New Roman" w:cs="Times New Roman"/>
          <w:lang w:val="es-CO" w:eastAsia="ar-SA"/>
        </w:rPr>
      </w:pPr>
    </w:p>
    <w:p w14:paraId="4AE0173C" w14:textId="77777777" w:rsidR="0074143B" w:rsidRPr="0049459D" w:rsidRDefault="0074143B" w:rsidP="0074143B">
      <w:pPr>
        <w:rPr>
          <w:rFonts w:ascii="Times New Roman" w:hAnsi="Times New Roman" w:cs="Times New Roman"/>
          <w:lang w:val="es-CO" w:eastAsia="ar-SA"/>
        </w:rPr>
      </w:pPr>
    </w:p>
    <w:p w14:paraId="11E8333D" w14:textId="48135C37" w:rsidR="0074143B" w:rsidRPr="0049459D" w:rsidRDefault="0074143B" w:rsidP="0074143B">
      <w:pPr>
        <w:rPr>
          <w:rFonts w:ascii="Times New Roman" w:hAnsi="Times New Roman" w:cs="Times New Roman"/>
          <w:lang w:val="es-CO" w:eastAsia="ar-SA"/>
        </w:rPr>
      </w:pPr>
    </w:p>
    <w:p w14:paraId="68DDB95F" w14:textId="520AAE43" w:rsidR="0074143B" w:rsidRPr="0049459D" w:rsidRDefault="000B113A" w:rsidP="0074143B">
      <w:pPr>
        <w:pStyle w:val="Ttulo1"/>
        <w:numPr>
          <w:ilvl w:val="0"/>
          <w:numId w:val="1"/>
        </w:numPr>
        <w:rPr>
          <w:sz w:val="24"/>
          <w:szCs w:val="24"/>
          <w:lang w:val="es-CO"/>
        </w:rPr>
      </w:pPr>
      <w:bookmarkStart w:id="34" w:name="_Toc514420038"/>
      <w:r w:rsidRPr="0049459D">
        <w:rPr>
          <w:sz w:val="24"/>
          <w:szCs w:val="24"/>
          <w:lang w:val="es-CO"/>
        </w:rPr>
        <w:lastRenderedPageBreak/>
        <w:t>Punto</w:t>
      </w:r>
      <w:r w:rsidR="005A4AC9" w:rsidRPr="0049459D">
        <w:rPr>
          <w:sz w:val="24"/>
          <w:szCs w:val="24"/>
          <w:lang w:val="es-CO"/>
        </w:rPr>
        <w:t>s</w:t>
      </w:r>
      <w:r w:rsidRPr="0049459D">
        <w:rPr>
          <w:sz w:val="24"/>
          <w:szCs w:val="24"/>
          <w:lang w:val="es-CO"/>
        </w:rPr>
        <w:t xml:space="preserve"> de vista</w:t>
      </w:r>
      <w:r w:rsidR="005A4AC9" w:rsidRPr="0049459D">
        <w:rPr>
          <w:sz w:val="24"/>
          <w:szCs w:val="24"/>
          <w:lang w:val="es-CO"/>
        </w:rPr>
        <w:t xml:space="preserve"> del proyecto</w:t>
      </w:r>
      <w:bookmarkEnd w:id="30"/>
      <w:bookmarkEnd w:id="31"/>
      <w:bookmarkEnd w:id="33"/>
      <w:bookmarkEnd w:id="34"/>
    </w:p>
    <w:p w14:paraId="307AC58F" w14:textId="171CC0B7" w:rsidR="005A4AC9" w:rsidRPr="0049459D" w:rsidRDefault="08276A15" w:rsidP="00C202CC">
      <w:pPr>
        <w:pStyle w:val="Ttulo2"/>
        <w:numPr>
          <w:ilvl w:val="1"/>
          <w:numId w:val="1"/>
        </w:numPr>
        <w:jc w:val="both"/>
        <w:rPr>
          <w:rFonts w:ascii="Times New Roman" w:hAnsi="Times New Roman"/>
          <w:lang w:val="es-CO"/>
        </w:rPr>
      </w:pPr>
      <w:bookmarkStart w:id="35" w:name="_Toc514245500"/>
      <w:bookmarkStart w:id="36" w:name="_Toc514257295"/>
      <w:bookmarkStart w:id="37" w:name="_Toc514332898"/>
      <w:bookmarkStart w:id="38" w:name="_Toc514420039"/>
      <w:r w:rsidRPr="0049459D">
        <w:rPr>
          <w:rFonts w:ascii="Times New Roman" w:hAnsi="Times New Roman"/>
          <w:lang w:val="es-CO"/>
        </w:rPr>
        <w:t>Punto de vista contexto</w:t>
      </w:r>
      <w:bookmarkEnd w:id="35"/>
      <w:bookmarkEnd w:id="36"/>
      <w:bookmarkEnd w:id="37"/>
      <w:bookmarkEnd w:id="38"/>
    </w:p>
    <w:p w14:paraId="5E0F2F34" w14:textId="4BEE76BC" w:rsidR="00F51C0F" w:rsidRPr="0049459D" w:rsidRDefault="0074143B" w:rsidP="00B317AF">
      <w:pPr>
        <w:pStyle w:val="Ttulo2"/>
        <w:numPr>
          <w:ilvl w:val="2"/>
          <w:numId w:val="1"/>
        </w:numPr>
        <w:jc w:val="both"/>
        <w:rPr>
          <w:rFonts w:ascii="Times New Roman" w:hAnsi="Times New Roman"/>
          <w:b w:val="0"/>
          <w:lang w:val="es-CO"/>
        </w:rPr>
      </w:pPr>
      <w:bookmarkStart w:id="39" w:name="_Toc514420040"/>
      <w:r w:rsidRPr="0049459D">
        <w:rPr>
          <w:rFonts w:ascii="Times New Roman" w:hAnsi="Times New Roman"/>
          <w:b w:val="0"/>
          <w:noProof/>
          <w:lang w:val="es-CO" w:eastAsia="es-CO"/>
        </w:rPr>
        <w:drawing>
          <wp:anchor distT="0" distB="0" distL="114300" distR="114300" simplePos="0" relativeHeight="251658248" behindDoc="1" locked="0" layoutInCell="1" allowOverlap="1" wp14:anchorId="1BE3C9CC" wp14:editId="34E3C19B">
            <wp:simplePos x="0" y="0"/>
            <wp:positionH relativeFrom="column">
              <wp:posOffset>4469130</wp:posOffset>
            </wp:positionH>
            <wp:positionV relativeFrom="paragraph">
              <wp:posOffset>4086225</wp:posOffset>
            </wp:positionV>
            <wp:extent cx="652145" cy="652145"/>
            <wp:effectExtent l="0" t="0" r="0" b="0"/>
            <wp:wrapTight wrapText="bothSides">
              <wp:wrapPolygon edited="0">
                <wp:start x="6310" y="1262"/>
                <wp:lineTo x="3155" y="5679"/>
                <wp:lineTo x="1262" y="9464"/>
                <wp:lineTo x="1893" y="13250"/>
                <wp:lineTo x="6310" y="17667"/>
                <wp:lineTo x="6941" y="18929"/>
                <wp:lineTo x="13881" y="18929"/>
                <wp:lineTo x="14512" y="17667"/>
                <wp:lineTo x="18929" y="13250"/>
                <wp:lineTo x="20191" y="10726"/>
                <wp:lineTo x="17667" y="6310"/>
                <wp:lineTo x="14512" y="1262"/>
                <wp:lineTo x="6310" y="1262"/>
              </wp:wrapPolygon>
            </wp:wrapTight>
            <wp:docPr id="9" name="Imagen 9" descr="Resultado de imagen para yale conn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yale connect 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459D">
        <w:rPr>
          <w:rFonts w:ascii="Times New Roman" w:hAnsi="Times New Roman"/>
          <w:b w:val="0"/>
          <w:noProof/>
          <w:lang w:val="es-CO" w:eastAsia="es-CO"/>
        </w:rPr>
        <w:drawing>
          <wp:anchor distT="0" distB="0" distL="114300" distR="114300" simplePos="0" relativeHeight="251658249" behindDoc="1" locked="0" layoutInCell="1" allowOverlap="1" wp14:anchorId="39C52779" wp14:editId="1BCD9585">
            <wp:simplePos x="0" y="0"/>
            <wp:positionH relativeFrom="column">
              <wp:posOffset>2929890</wp:posOffset>
            </wp:positionH>
            <wp:positionV relativeFrom="paragraph">
              <wp:posOffset>4242435</wp:posOffset>
            </wp:positionV>
            <wp:extent cx="490855" cy="553720"/>
            <wp:effectExtent l="0" t="0" r="4445" b="0"/>
            <wp:wrapTight wrapText="bothSides">
              <wp:wrapPolygon edited="0">
                <wp:start x="0" y="0"/>
                <wp:lineTo x="0" y="20807"/>
                <wp:lineTo x="20957" y="20807"/>
                <wp:lineTo x="2095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855" cy="553720"/>
                    </a:xfrm>
                    <a:prstGeom prst="rect">
                      <a:avLst/>
                    </a:prstGeom>
                  </pic:spPr>
                </pic:pic>
              </a:graphicData>
            </a:graphic>
            <wp14:sizeRelH relativeFrom="margin">
              <wp14:pctWidth>0</wp14:pctWidth>
            </wp14:sizeRelH>
            <wp14:sizeRelV relativeFrom="margin">
              <wp14:pctHeight>0</wp14:pctHeight>
            </wp14:sizeRelV>
          </wp:anchor>
        </w:drawing>
      </w:r>
      <w:r w:rsidR="00D20226" w:rsidRPr="0049459D">
        <w:rPr>
          <w:rFonts w:ascii="Times New Roman" w:hAnsi="Times New Roman"/>
          <w:b w:val="0"/>
          <w:lang w:val="es-CO"/>
        </w:rPr>
        <w:t xml:space="preserve">Diagrama </w:t>
      </w:r>
      <w:r w:rsidR="08276A15" w:rsidRPr="0049459D">
        <w:rPr>
          <w:rFonts w:ascii="Times New Roman" w:hAnsi="Times New Roman"/>
          <w:b w:val="0"/>
          <w:lang w:val="es-CO"/>
        </w:rPr>
        <w:t>de contexto</w:t>
      </w:r>
      <w:bookmarkEnd w:id="39"/>
    </w:p>
    <w:p w14:paraId="1CFE9937" w14:textId="37533829" w:rsidR="0074143B" w:rsidRPr="0049459D" w:rsidRDefault="0074143B" w:rsidP="0074143B">
      <w:pPr>
        <w:pStyle w:val="Prrafodelista"/>
        <w:ind w:left="360"/>
        <w:jc w:val="center"/>
        <w:rPr>
          <w:rFonts w:ascii="Times New Roman" w:hAnsi="Times New Roman" w:cs="Times New Roman"/>
          <w:sz w:val="24"/>
          <w:szCs w:val="24"/>
          <w:lang w:val="es-CO" w:eastAsia="ar-SA"/>
        </w:rPr>
      </w:pPr>
      <w:r w:rsidRPr="0049459D">
        <w:rPr>
          <w:rFonts w:ascii="Times New Roman" w:hAnsi="Times New Roman" w:cs="Times New Roman"/>
          <w:noProof/>
          <w:lang w:val="es-CO" w:eastAsia="es-CO"/>
        </w:rPr>
        <w:drawing>
          <wp:anchor distT="0" distB="0" distL="114300" distR="114300" simplePos="0" relativeHeight="251658240" behindDoc="1" locked="0" layoutInCell="1" allowOverlap="1" wp14:anchorId="69D272C7" wp14:editId="1522CE3D">
            <wp:simplePos x="0" y="0"/>
            <wp:positionH relativeFrom="column">
              <wp:posOffset>227965</wp:posOffset>
            </wp:positionH>
            <wp:positionV relativeFrom="paragraph">
              <wp:posOffset>1905</wp:posOffset>
            </wp:positionV>
            <wp:extent cx="5400040" cy="5274945"/>
            <wp:effectExtent l="0" t="0" r="0" b="1905"/>
            <wp:wrapTight wrapText="bothSides">
              <wp:wrapPolygon edited="0">
                <wp:start x="0" y="0"/>
                <wp:lineTo x="0" y="21530"/>
                <wp:lineTo x="21488" y="21530"/>
                <wp:lineTo x="21488"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5274945"/>
                    </a:xfrm>
                    <a:prstGeom prst="rect">
                      <a:avLst/>
                    </a:prstGeom>
                  </pic:spPr>
                </pic:pic>
              </a:graphicData>
            </a:graphic>
          </wp:anchor>
        </w:drawing>
      </w:r>
      <w:bookmarkStart w:id="40" w:name="_Toc514245501"/>
      <w:bookmarkStart w:id="41" w:name="_Toc514257296"/>
    </w:p>
    <w:p w14:paraId="0899063C" w14:textId="019A5836" w:rsidR="00570CA4" w:rsidRPr="0049459D" w:rsidRDefault="00570CA4" w:rsidP="00C202CC">
      <w:pPr>
        <w:pStyle w:val="Prrafodelista"/>
        <w:ind w:left="360"/>
        <w:jc w:val="both"/>
        <w:rPr>
          <w:rFonts w:ascii="Times New Roman" w:hAnsi="Times New Roman" w:cs="Times New Roman"/>
          <w:sz w:val="24"/>
          <w:szCs w:val="24"/>
          <w:lang w:val="es-CO" w:eastAsia="ar-SA"/>
        </w:rPr>
      </w:pPr>
    </w:p>
    <w:p w14:paraId="64C28F65" w14:textId="40E94610" w:rsidR="00F51C0F" w:rsidRPr="0049459D" w:rsidRDefault="00FD3AD0" w:rsidP="00C202CC">
      <w:pPr>
        <w:pStyle w:val="Prrafodelista"/>
        <w:ind w:left="360"/>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In</w:t>
      </w:r>
      <w:r w:rsidR="002814C5" w:rsidRPr="0049459D">
        <w:rPr>
          <w:rFonts w:ascii="Times New Roman" w:hAnsi="Times New Roman" w:cs="Times New Roman"/>
          <w:sz w:val="24"/>
          <w:szCs w:val="24"/>
          <w:lang w:val="es-CO" w:eastAsia="ar-SA"/>
        </w:rPr>
        <w:t>formación</w:t>
      </w:r>
      <w:r w:rsidRPr="0049459D">
        <w:rPr>
          <w:rFonts w:ascii="Times New Roman" w:hAnsi="Times New Roman" w:cs="Times New Roman"/>
          <w:sz w:val="24"/>
          <w:szCs w:val="24"/>
          <w:lang w:val="es-CO" w:eastAsia="ar-SA"/>
        </w:rPr>
        <w:t xml:space="preserve"> que fluye: Estados de las cerraduras, alarmas, información </w:t>
      </w:r>
      <w:r w:rsidR="00570CA4" w:rsidRPr="0049459D">
        <w:rPr>
          <w:rFonts w:ascii="Times New Roman" w:hAnsi="Times New Roman" w:cs="Times New Roman"/>
          <w:sz w:val="24"/>
          <w:szCs w:val="24"/>
          <w:lang w:val="es-CO" w:eastAsia="ar-SA"/>
        </w:rPr>
        <w:t>d</w:t>
      </w:r>
      <w:ins w:id="42" w:author="Autor">
        <w:r w:rsidR="003B3FBE" w:rsidRPr="0049459D">
          <w:rPr>
            <w:rFonts w:ascii="Times New Roman" w:hAnsi="Times New Roman" w:cs="Times New Roman"/>
            <w:sz w:val="24"/>
            <w:szCs w:val="24"/>
            <w:lang w:val="es-CO" w:eastAsia="ar-SA"/>
          </w:rPr>
          <w:t>el estado de las unidades</w:t>
        </w:r>
      </w:ins>
      <w:r w:rsidRPr="0049459D">
        <w:rPr>
          <w:rFonts w:ascii="Times New Roman" w:hAnsi="Times New Roman" w:cs="Times New Roman"/>
          <w:sz w:val="24"/>
          <w:szCs w:val="24"/>
          <w:lang w:val="es-CO" w:eastAsia="ar-SA"/>
        </w:rPr>
        <w:t xml:space="preserve">, </w:t>
      </w:r>
      <w:r w:rsidR="00EF73E3" w:rsidRPr="0049459D">
        <w:rPr>
          <w:rFonts w:ascii="Times New Roman" w:hAnsi="Times New Roman" w:cs="Times New Roman"/>
          <w:sz w:val="24"/>
          <w:szCs w:val="24"/>
          <w:lang w:val="es-CO" w:eastAsia="ar-SA"/>
        </w:rPr>
        <w:t>información</w:t>
      </w:r>
      <w:r w:rsidRPr="0049459D">
        <w:rPr>
          <w:rFonts w:ascii="Times New Roman" w:hAnsi="Times New Roman" w:cs="Times New Roman"/>
          <w:sz w:val="24"/>
          <w:szCs w:val="24"/>
          <w:lang w:val="es-CO" w:eastAsia="ar-SA"/>
        </w:rPr>
        <w:t xml:space="preserve"> de</w:t>
      </w:r>
      <w:r w:rsidR="00EF73E3" w:rsidRPr="0049459D">
        <w:rPr>
          <w:rFonts w:ascii="Times New Roman" w:hAnsi="Times New Roman" w:cs="Times New Roman"/>
          <w:sz w:val="24"/>
          <w:szCs w:val="24"/>
          <w:lang w:val="es-CO" w:eastAsia="ar-SA"/>
        </w:rPr>
        <w:t xml:space="preserve"> los</w:t>
      </w:r>
      <w:r w:rsidRPr="0049459D">
        <w:rPr>
          <w:rFonts w:ascii="Times New Roman" w:hAnsi="Times New Roman" w:cs="Times New Roman"/>
          <w:sz w:val="24"/>
          <w:szCs w:val="24"/>
          <w:lang w:val="es-CO" w:eastAsia="ar-SA"/>
        </w:rPr>
        <w:t xml:space="preserve"> usu</w:t>
      </w:r>
      <w:r w:rsidR="00570CA4" w:rsidRPr="0049459D">
        <w:rPr>
          <w:rFonts w:ascii="Times New Roman" w:hAnsi="Times New Roman" w:cs="Times New Roman"/>
          <w:sz w:val="24"/>
          <w:szCs w:val="24"/>
          <w:lang w:val="es-CO" w:eastAsia="ar-SA"/>
        </w:rPr>
        <w:t>arios</w:t>
      </w:r>
      <w:r w:rsidR="00EF73E3" w:rsidRPr="0049459D">
        <w:rPr>
          <w:rFonts w:ascii="Times New Roman" w:hAnsi="Times New Roman" w:cs="Times New Roman"/>
          <w:sz w:val="24"/>
          <w:szCs w:val="24"/>
          <w:lang w:val="es-CO" w:eastAsia="ar-SA"/>
        </w:rPr>
        <w:t>.</w:t>
      </w:r>
    </w:p>
    <w:p w14:paraId="2BDEBC2B" w14:textId="57EA0EE8" w:rsidR="003B16EF" w:rsidRPr="0049459D" w:rsidRDefault="003B16EF" w:rsidP="00C202CC">
      <w:pPr>
        <w:pStyle w:val="Prrafodelista"/>
        <w:ind w:left="360"/>
        <w:jc w:val="both"/>
        <w:rPr>
          <w:ins w:id="43" w:author="Autor"/>
          <w:rFonts w:ascii="Times New Roman" w:hAnsi="Times New Roman" w:cs="Times New Roman"/>
          <w:sz w:val="24"/>
          <w:szCs w:val="24"/>
          <w:lang w:val="es-CO" w:eastAsia="ar-SA"/>
        </w:rPr>
      </w:pPr>
    </w:p>
    <w:p w14:paraId="36C48F85" w14:textId="7EA8601D" w:rsidR="00F51C0F" w:rsidRPr="0049459D" w:rsidRDefault="00F51C0F" w:rsidP="00C202CC">
      <w:pPr>
        <w:pStyle w:val="Prrafodelista"/>
        <w:ind w:left="360"/>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 xml:space="preserve">La aplicación será accedida por </w:t>
      </w:r>
      <w:r w:rsidR="005E55B8" w:rsidRPr="0049459D">
        <w:rPr>
          <w:rFonts w:ascii="Times New Roman" w:hAnsi="Times New Roman" w:cs="Times New Roman"/>
          <w:sz w:val="24"/>
          <w:szCs w:val="24"/>
          <w:lang w:val="es-CO" w:eastAsia="ar-SA"/>
        </w:rPr>
        <w:t>3</w:t>
      </w:r>
      <w:r w:rsidRPr="0049459D">
        <w:rPr>
          <w:rFonts w:ascii="Times New Roman" w:hAnsi="Times New Roman" w:cs="Times New Roman"/>
          <w:sz w:val="24"/>
          <w:szCs w:val="24"/>
          <w:lang w:val="es-CO" w:eastAsia="ar-SA"/>
        </w:rPr>
        <w:t xml:space="preserve"> tipos de usuarios:</w:t>
      </w:r>
      <w:ins w:id="44" w:author="Autor">
        <w:r w:rsidR="003B16EF" w:rsidRPr="0049459D">
          <w:rPr>
            <w:rFonts w:ascii="Times New Roman" w:hAnsi="Times New Roman" w:cs="Times New Roman"/>
            <w:sz w:val="24"/>
            <w:szCs w:val="24"/>
            <w:lang w:val="es-CO" w:eastAsia="ar-SA"/>
          </w:rPr>
          <w:t xml:space="preserve"> </w:t>
        </w:r>
      </w:ins>
    </w:p>
    <w:p w14:paraId="6FE6EDE4" w14:textId="3057EC50" w:rsidR="00312146" w:rsidRPr="0049459D" w:rsidRDefault="00312146" w:rsidP="00C202CC">
      <w:pPr>
        <w:pStyle w:val="Prrafodelista"/>
        <w:ind w:left="360"/>
        <w:jc w:val="both"/>
        <w:rPr>
          <w:rFonts w:ascii="Times New Roman" w:hAnsi="Times New Roman" w:cs="Times New Roman"/>
          <w:sz w:val="24"/>
          <w:szCs w:val="24"/>
          <w:lang w:val="es-CO" w:eastAsia="ar-SA"/>
        </w:rPr>
      </w:pPr>
    </w:p>
    <w:p w14:paraId="2BD7AED8" w14:textId="7344A989" w:rsidR="00F51C0F" w:rsidRPr="0049459D" w:rsidRDefault="08276A15" w:rsidP="00C202CC">
      <w:pPr>
        <w:pStyle w:val="Prrafodelista"/>
        <w:ind w:left="360"/>
        <w:jc w:val="both"/>
        <w:rPr>
          <w:rFonts w:ascii="Times New Roman" w:hAnsi="Times New Roman" w:cs="Times New Roman"/>
          <w:sz w:val="24"/>
          <w:lang w:val="es-CO" w:eastAsia="ar-SA"/>
        </w:rPr>
      </w:pPr>
      <w:r w:rsidRPr="0049459D">
        <w:rPr>
          <w:rFonts w:ascii="Times New Roman" w:hAnsi="Times New Roman" w:cs="Times New Roman"/>
          <w:sz w:val="24"/>
          <w:szCs w:val="24"/>
          <w:lang w:val="es-CO" w:eastAsia="ar-SA"/>
        </w:rPr>
        <w:t>- El usuario Administrador, el cual puede consultar las unidades residenciales y toda la información relacionada con los dispositivos en estas.</w:t>
      </w:r>
    </w:p>
    <w:p w14:paraId="291F8FD5" w14:textId="5A6BE65B" w:rsidR="00F51C0F" w:rsidRPr="0049459D" w:rsidRDefault="08276A15" w:rsidP="00C202CC">
      <w:pPr>
        <w:pStyle w:val="Prrafodelista"/>
        <w:ind w:left="360"/>
        <w:jc w:val="both"/>
        <w:rPr>
          <w:rFonts w:ascii="Times New Roman" w:hAnsi="Times New Roman" w:cs="Times New Roman"/>
          <w:sz w:val="24"/>
          <w:lang w:val="es-CO" w:eastAsia="ar-SA"/>
        </w:rPr>
      </w:pPr>
      <w:r w:rsidRPr="0049459D">
        <w:rPr>
          <w:rFonts w:ascii="Times New Roman" w:hAnsi="Times New Roman" w:cs="Times New Roman"/>
          <w:sz w:val="24"/>
          <w:szCs w:val="24"/>
          <w:lang w:val="es-CO" w:eastAsia="ar-SA"/>
        </w:rPr>
        <w:t xml:space="preserve">- El usuario </w:t>
      </w:r>
      <w:r w:rsidR="005D64EC" w:rsidRPr="0049459D">
        <w:rPr>
          <w:rFonts w:ascii="Times New Roman" w:hAnsi="Times New Roman" w:cs="Times New Roman"/>
          <w:sz w:val="24"/>
          <w:szCs w:val="24"/>
          <w:lang w:val="es-CO" w:eastAsia="ar-SA"/>
        </w:rPr>
        <w:t>Propietario</w:t>
      </w:r>
      <w:r w:rsidRPr="0049459D">
        <w:rPr>
          <w:rFonts w:ascii="Times New Roman" w:hAnsi="Times New Roman" w:cs="Times New Roman"/>
          <w:sz w:val="24"/>
          <w:szCs w:val="24"/>
          <w:lang w:val="es-CO" w:eastAsia="ar-SA"/>
        </w:rPr>
        <w:t>, que posee únicamente acceso a la información de sus inmuebles, claves de acceso, y es notificado por el sistema en caso de emergencia.</w:t>
      </w:r>
    </w:p>
    <w:p w14:paraId="0891B134" w14:textId="2A71CB15" w:rsidR="00C10807" w:rsidRPr="0049459D" w:rsidRDefault="08276A15" w:rsidP="00C202CC">
      <w:pPr>
        <w:pStyle w:val="Prrafodelista"/>
        <w:ind w:left="360"/>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 xml:space="preserve">- El usuario </w:t>
      </w:r>
      <w:r w:rsidR="005D64EC" w:rsidRPr="0049459D">
        <w:rPr>
          <w:rFonts w:ascii="Times New Roman" w:hAnsi="Times New Roman" w:cs="Times New Roman"/>
          <w:sz w:val="24"/>
          <w:szCs w:val="24"/>
          <w:lang w:val="es-CO" w:eastAsia="ar-SA"/>
        </w:rPr>
        <w:t>Seguridad Privada</w:t>
      </w:r>
      <w:r w:rsidRPr="0049459D">
        <w:rPr>
          <w:rFonts w:ascii="Times New Roman" w:hAnsi="Times New Roman" w:cs="Times New Roman"/>
          <w:sz w:val="24"/>
          <w:szCs w:val="24"/>
          <w:lang w:val="es-CO" w:eastAsia="ar-SA"/>
        </w:rPr>
        <w:t>, que posee acceso a un tablero que contiene la información de la unidad residencial bajo su cuidado, con un reporte del estado de cada inmueble.</w:t>
      </w:r>
    </w:p>
    <w:p w14:paraId="6B748F84" w14:textId="3CE63421" w:rsidR="00C10807" w:rsidRPr="0049459D" w:rsidRDefault="08276A15" w:rsidP="00C202CC">
      <w:pPr>
        <w:pStyle w:val="Prrafodelista"/>
        <w:ind w:left="360"/>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lastRenderedPageBreak/>
        <w:t xml:space="preserve">- El usuario Yale, que es un usuario único que tiene acceso a toda la información del sistema. </w:t>
      </w:r>
    </w:p>
    <w:p w14:paraId="75653520" w14:textId="77777777" w:rsidR="0016338F" w:rsidRPr="0049459D" w:rsidRDefault="0016338F" w:rsidP="00C202CC">
      <w:pPr>
        <w:pStyle w:val="Prrafodelista"/>
        <w:ind w:left="360"/>
        <w:jc w:val="both"/>
        <w:rPr>
          <w:rFonts w:ascii="Times New Roman" w:hAnsi="Times New Roman" w:cs="Times New Roman"/>
          <w:sz w:val="24"/>
          <w:lang w:val="es-CO" w:eastAsia="ar-SA"/>
        </w:rPr>
      </w:pPr>
    </w:p>
    <w:p w14:paraId="536F16F2" w14:textId="0C053D78" w:rsidR="00F51C0F" w:rsidRPr="0049459D" w:rsidRDefault="08276A15" w:rsidP="00C202CC">
      <w:pPr>
        <w:pStyle w:val="Prrafodelista"/>
        <w:ind w:left="360"/>
        <w:jc w:val="both"/>
        <w:rPr>
          <w:rFonts w:ascii="Times New Roman" w:hAnsi="Times New Roman" w:cs="Times New Roman"/>
          <w:sz w:val="24"/>
          <w:szCs w:val="24"/>
          <w:highlight w:val="yellow"/>
          <w:lang w:val="es-CO" w:eastAsia="ar-SA"/>
        </w:rPr>
      </w:pPr>
      <w:r w:rsidRPr="0049459D">
        <w:rPr>
          <w:rFonts w:ascii="Times New Roman" w:hAnsi="Times New Roman" w:cs="Times New Roman"/>
          <w:sz w:val="24"/>
          <w:szCs w:val="24"/>
          <w:lang w:val="es-CO" w:eastAsia="ar-SA"/>
        </w:rPr>
        <w:t>Se debe asegurar que el sistema está en capacidad de responder a las peticiones de todos los usuarios.</w:t>
      </w:r>
    </w:p>
    <w:p w14:paraId="27C3691F" w14:textId="784D2BD5" w:rsidR="00EE2E19" w:rsidRPr="0049459D" w:rsidRDefault="08276A15" w:rsidP="00C202CC">
      <w:pPr>
        <w:pStyle w:val="Ttulo2"/>
        <w:numPr>
          <w:ilvl w:val="1"/>
          <w:numId w:val="1"/>
        </w:numPr>
        <w:jc w:val="both"/>
        <w:rPr>
          <w:rFonts w:ascii="Times New Roman" w:hAnsi="Times New Roman"/>
          <w:lang w:val="es-CO"/>
        </w:rPr>
      </w:pPr>
      <w:bookmarkStart w:id="45" w:name="_Toc514332899"/>
      <w:bookmarkStart w:id="46" w:name="_Toc514420041"/>
      <w:r w:rsidRPr="0049459D">
        <w:rPr>
          <w:rFonts w:ascii="Times New Roman" w:hAnsi="Times New Roman"/>
          <w:lang w:val="es-CO"/>
        </w:rPr>
        <w:t>Punto de vista funcional</w:t>
      </w:r>
      <w:bookmarkEnd w:id="40"/>
      <w:bookmarkEnd w:id="41"/>
      <w:bookmarkEnd w:id="45"/>
      <w:bookmarkEnd w:id="46"/>
    </w:p>
    <w:p w14:paraId="0EA48023" w14:textId="24EEC69E" w:rsidR="00EE2E19" w:rsidRPr="0049459D" w:rsidRDefault="08276A15" w:rsidP="00C202CC">
      <w:pPr>
        <w:pStyle w:val="Ttulo2"/>
        <w:numPr>
          <w:ilvl w:val="2"/>
          <w:numId w:val="1"/>
        </w:numPr>
        <w:jc w:val="both"/>
        <w:rPr>
          <w:rFonts w:ascii="Times New Roman" w:hAnsi="Times New Roman"/>
          <w:lang w:val="es-CO"/>
        </w:rPr>
      </w:pPr>
      <w:bookmarkStart w:id="47" w:name="_Toc514257297"/>
      <w:bookmarkStart w:id="48" w:name="_Toc514332900"/>
      <w:bookmarkStart w:id="49" w:name="_Toc514420042"/>
      <w:r w:rsidRPr="0049459D">
        <w:rPr>
          <w:rFonts w:ascii="Times New Roman" w:hAnsi="Times New Roman"/>
          <w:b w:val="0"/>
          <w:bCs w:val="0"/>
          <w:lang w:val="es-CO"/>
        </w:rPr>
        <w:t>Diagrama de casos de uso</w:t>
      </w:r>
      <w:bookmarkEnd w:id="47"/>
      <w:bookmarkEnd w:id="48"/>
      <w:bookmarkEnd w:id="49"/>
    </w:p>
    <w:p w14:paraId="2208F6D2" w14:textId="52201202" w:rsidR="00AD23D5" w:rsidRPr="0049459D" w:rsidRDefault="08276A15" w:rsidP="00C202CC">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En esta arquitectura se implementa un usuario principal y simplificado para cada uno de los tipos de usuarios del sistema (Yale, PropietarioInmueble, SeguridadPrivada, Administrador), instanciándolos independientemente de su rol, y tiene como función permitir su conexión de forma autorizada a la plataforma y dar lugar a los siguientes casos de uso.</w:t>
      </w:r>
    </w:p>
    <w:p w14:paraId="61C04DA8" w14:textId="60BBD378" w:rsidR="00615AC4" w:rsidRPr="0049459D" w:rsidRDefault="00AD23D5" w:rsidP="008C4DBE">
      <w:pPr>
        <w:pStyle w:val="Prrafodelista"/>
        <w:ind w:left="360"/>
        <w:jc w:val="center"/>
        <w:rPr>
          <w:rFonts w:ascii="Times New Roman" w:hAnsi="Times New Roman" w:cs="Times New Roman"/>
          <w:sz w:val="24"/>
          <w:lang w:val="es-CO" w:eastAsia="ar-SA"/>
        </w:rPr>
      </w:pPr>
      <w:r w:rsidRPr="0049459D">
        <w:rPr>
          <w:rFonts w:ascii="Times New Roman" w:hAnsi="Times New Roman" w:cs="Times New Roman"/>
          <w:noProof/>
          <w:sz w:val="24"/>
          <w:szCs w:val="24"/>
          <w:lang w:val="es-CO" w:eastAsia="es-CO"/>
        </w:rPr>
        <w:drawing>
          <wp:inline distT="0" distB="0" distL="0" distR="0" wp14:anchorId="3E18172E" wp14:editId="6CB82EFE">
            <wp:extent cx="2013045" cy="2098566"/>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2695" cy="2108626"/>
                    </a:xfrm>
                    <a:prstGeom prst="rect">
                      <a:avLst/>
                    </a:prstGeom>
                  </pic:spPr>
                </pic:pic>
              </a:graphicData>
            </a:graphic>
          </wp:inline>
        </w:drawing>
      </w:r>
    </w:p>
    <w:p w14:paraId="286C27C9" w14:textId="3640831C" w:rsidR="00615AC4" w:rsidRPr="0049459D" w:rsidRDefault="00EB59D2" w:rsidP="00526091">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El Sistema Yale, tiene acceso libremente a todas las funcionalidades de la aplicación</w:t>
      </w:r>
      <w:r w:rsidR="00307DC3" w:rsidRPr="0049459D">
        <w:rPr>
          <w:rFonts w:ascii="Times New Roman" w:hAnsi="Times New Roman" w:cs="Times New Roman"/>
          <w:sz w:val="24"/>
          <w:szCs w:val="24"/>
          <w:lang w:val="es-CO" w:eastAsia="ar-SA"/>
        </w:rPr>
        <w:t>, desde crear un usuario hasta ver los fallos detectados en un inmueble</w:t>
      </w:r>
      <w:r w:rsidR="00C202CC" w:rsidRPr="0049459D">
        <w:rPr>
          <w:rFonts w:ascii="Times New Roman" w:hAnsi="Times New Roman" w:cs="Times New Roman"/>
          <w:sz w:val="24"/>
          <w:szCs w:val="24"/>
          <w:lang w:val="es-CO" w:eastAsia="ar-SA"/>
        </w:rPr>
        <w:t xml:space="preserve"> específico</w:t>
      </w:r>
      <w:r w:rsidR="00307DC3" w:rsidRPr="0049459D">
        <w:rPr>
          <w:rFonts w:ascii="Times New Roman" w:hAnsi="Times New Roman" w:cs="Times New Roman"/>
          <w:sz w:val="24"/>
          <w:szCs w:val="24"/>
          <w:lang w:val="es-CO" w:eastAsia="ar-SA"/>
        </w:rPr>
        <w:t>.</w:t>
      </w:r>
    </w:p>
    <w:p w14:paraId="65EF038B" w14:textId="25F4F3D1" w:rsidR="00F24BB9" w:rsidRPr="0049459D" w:rsidRDefault="00F24BB9" w:rsidP="00F24BB9">
      <w:pPr>
        <w:jc w:val="center"/>
        <w:rPr>
          <w:rFonts w:ascii="Times New Roman" w:hAnsi="Times New Roman" w:cs="Times New Roman"/>
          <w:sz w:val="24"/>
          <w:szCs w:val="24"/>
          <w:lang w:val="es-CO" w:eastAsia="ar-SA"/>
        </w:rPr>
      </w:pPr>
      <w:r w:rsidRPr="0049459D">
        <w:rPr>
          <w:rFonts w:ascii="Times New Roman" w:hAnsi="Times New Roman" w:cs="Times New Roman"/>
          <w:noProof/>
          <w:sz w:val="24"/>
          <w:szCs w:val="24"/>
          <w:lang w:val="es-CO" w:eastAsia="es-CO"/>
        </w:rPr>
        <w:drawing>
          <wp:inline distT="0" distB="0" distL="0" distR="0" wp14:anchorId="413A54DE" wp14:editId="40439978">
            <wp:extent cx="5063319" cy="3597375"/>
            <wp:effectExtent l="0" t="0" r="444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37" t="7823" r="1558" b="1131"/>
                    <a:stretch/>
                  </pic:blipFill>
                  <pic:spPr bwMode="auto">
                    <a:xfrm>
                      <a:off x="0" y="0"/>
                      <a:ext cx="5091408" cy="3617331"/>
                    </a:xfrm>
                    <a:prstGeom prst="rect">
                      <a:avLst/>
                    </a:prstGeom>
                    <a:ln>
                      <a:noFill/>
                    </a:ln>
                    <a:extLst>
                      <a:ext uri="{53640926-AAD7-44D8-BBD7-CCE9431645EC}">
                        <a14:shadowObscured xmlns:a14="http://schemas.microsoft.com/office/drawing/2010/main"/>
                      </a:ext>
                    </a:extLst>
                  </pic:spPr>
                </pic:pic>
              </a:graphicData>
            </a:graphic>
          </wp:inline>
        </w:drawing>
      </w:r>
    </w:p>
    <w:p w14:paraId="3B6771D3" w14:textId="7FAED007" w:rsidR="00526091" w:rsidRPr="0049459D" w:rsidRDefault="00526091" w:rsidP="00526091">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lastRenderedPageBreak/>
        <w:t xml:space="preserve">El usuario Propietario </w:t>
      </w:r>
      <w:r w:rsidR="00F24BB9" w:rsidRPr="0049459D">
        <w:rPr>
          <w:rFonts w:ascii="Times New Roman" w:hAnsi="Times New Roman" w:cs="Times New Roman"/>
          <w:sz w:val="24"/>
          <w:szCs w:val="24"/>
          <w:lang w:val="es-CO" w:eastAsia="ar-SA"/>
        </w:rPr>
        <w:t xml:space="preserve">maneja </w:t>
      </w:r>
      <w:r w:rsidR="002C77DD" w:rsidRPr="0049459D">
        <w:rPr>
          <w:rFonts w:ascii="Times New Roman" w:hAnsi="Times New Roman" w:cs="Times New Roman"/>
          <w:sz w:val="24"/>
          <w:szCs w:val="24"/>
          <w:lang w:val="es-CO" w:eastAsia="ar-SA"/>
        </w:rPr>
        <w:t>únicamente toda</w:t>
      </w:r>
      <w:r w:rsidR="00F45BFD" w:rsidRPr="0049459D">
        <w:rPr>
          <w:rFonts w:ascii="Times New Roman" w:hAnsi="Times New Roman" w:cs="Times New Roman"/>
          <w:sz w:val="24"/>
          <w:szCs w:val="24"/>
          <w:lang w:val="es-CO" w:eastAsia="ar-SA"/>
        </w:rPr>
        <w:t xml:space="preserve"> la información de sus cerraduras de acuerdo a las necesidades </w:t>
      </w:r>
      <w:r w:rsidR="002C77DD" w:rsidRPr="0049459D">
        <w:rPr>
          <w:rFonts w:ascii="Times New Roman" w:hAnsi="Times New Roman" w:cs="Times New Roman"/>
          <w:sz w:val="24"/>
          <w:szCs w:val="24"/>
          <w:lang w:val="es-CO" w:eastAsia="ar-SA"/>
        </w:rPr>
        <w:t>que tenga.</w:t>
      </w:r>
    </w:p>
    <w:p w14:paraId="1E14BBBF" w14:textId="583545E4" w:rsidR="002C77DD" w:rsidRPr="0049459D" w:rsidRDefault="00456617" w:rsidP="00526091">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 xml:space="preserve">El administrador del edificio maneja información de inmuebles y unidades </w:t>
      </w:r>
      <w:r w:rsidR="00BD280D" w:rsidRPr="0049459D">
        <w:rPr>
          <w:rFonts w:ascii="Times New Roman" w:hAnsi="Times New Roman" w:cs="Times New Roman"/>
          <w:sz w:val="24"/>
          <w:szCs w:val="24"/>
          <w:lang w:val="es-CO" w:eastAsia="ar-SA"/>
        </w:rPr>
        <w:t>que dirige.</w:t>
      </w:r>
    </w:p>
    <w:p w14:paraId="0B00BFF9" w14:textId="257EDAD2" w:rsidR="00BD280D" w:rsidRPr="0049459D" w:rsidRDefault="00BD280D" w:rsidP="00526091">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Seguridad privada ve el estado de cada inmueble de la unidad residencial que está bajo su cuidado.</w:t>
      </w:r>
    </w:p>
    <w:p w14:paraId="2E714448" w14:textId="02E79BD8" w:rsidR="001F1C0B" w:rsidRPr="0049459D" w:rsidRDefault="00D871E8" w:rsidP="00C202CC">
      <w:pPr>
        <w:pStyle w:val="Ttulo2"/>
        <w:numPr>
          <w:ilvl w:val="2"/>
          <w:numId w:val="1"/>
        </w:numPr>
        <w:jc w:val="both"/>
        <w:rPr>
          <w:rFonts w:ascii="Times New Roman" w:hAnsi="Times New Roman"/>
          <w:lang w:val="es-CO"/>
        </w:rPr>
      </w:pPr>
      <w:bookmarkStart w:id="50" w:name="_Toc514257298"/>
      <w:bookmarkStart w:id="51" w:name="_Toc514332901"/>
      <w:bookmarkStart w:id="52" w:name="_Toc514420043"/>
      <w:r w:rsidRPr="0049459D">
        <w:rPr>
          <w:rFonts w:ascii="Times New Roman" w:hAnsi="Times New Roman"/>
          <w:noProof/>
          <w:lang w:val="es-CO" w:eastAsia="es-CO"/>
        </w:rPr>
        <w:drawing>
          <wp:anchor distT="0" distB="0" distL="114300" distR="114300" simplePos="0" relativeHeight="251658243" behindDoc="1" locked="0" layoutInCell="1" allowOverlap="1" wp14:anchorId="69C3A769" wp14:editId="0A5266DE">
            <wp:simplePos x="0" y="0"/>
            <wp:positionH relativeFrom="margin">
              <wp:align>right</wp:align>
            </wp:positionH>
            <wp:positionV relativeFrom="paragraph">
              <wp:posOffset>307472</wp:posOffset>
            </wp:positionV>
            <wp:extent cx="5400040" cy="4184650"/>
            <wp:effectExtent l="0" t="0" r="0" b="6350"/>
            <wp:wrapTight wrapText="bothSides">
              <wp:wrapPolygon edited="0">
                <wp:start x="0" y="0"/>
                <wp:lineTo x="0" y="21534"/>
                <wp:lineTo x="21488" y="21534"/>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Component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184650"/>
                    </a:xfrm>
                    <a:prstGeom prst="rect">
                      <a:avLst/>
                    </a:prstGeom>
                  </pic:spPr>
                </pic:pic>
              </a:graphicData>
            </a:graphic>
          </wp:anchor>
        </w:drawing>
      </w:r>
      <w:r w:rsidR="08276A15" w:rsidRPr="0049459D">
        <w:rPr>
          <w:rFonts w:ascii="Times New Roman" w:hAnsi="Times New Roman"/>
          <w:b w:val="0"/>
          <w:bCs w:val="0"/>
          <w:lang w:val="es-CO"/>
        </w:rPr>
        <w:t>Diagrama de componentes</w:t>
      </w:r>
      <w:bookmarkEnd w:id="50"/>
      <w:bookmarkEnd w:id="51"/>
      <w:bookmarkEnd w:id="52"/>
    </w:p>
    <w:p w14:paraId="36FAF33D" w14:textId="12A29981" w:rsidR="003809F9" w:rsidRPr="0049459D" w:rsidRDefault="003809F9" w:rsidP="00C202CC">
      <w:pPr>
        <w:pStyle w:val="Prrafodelista"/>
        <w:jc w:val="both"/>
        <w:rPr>
          <w:rFonts w:ascii="Times New Roman" w:hAnsi="Times New Roman" w:cs="Times New Roman"/>
          <w:sz w:val="24"/>
          <w:lang w:val="es-CO" w:eastAsia="ar-SA"/>
        </w:rPr>
      </w:pPr>
    </w:p>
    <w:p w14:paraId="1FE4FB23" w14:textId="636082A6" w:rsidR="003809F9" w:rsidRPr="0049459D" w:rsidRDefault="08276A15" w:rsidP="008C4DBE">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 xml:space="preserve">El nodo principal de nuestra aplicación es el servidor MQTT, usado para comunicar las diferentes partes del sistema. El servidor de mensajería comunica a la cerradura para darle sus claves, como para notificar de las diferentes alarmas que se pueden generar. Los mensajes de la cerradura pasan a un servidor de notificación por correo (por ahora es un </w:t>
      </w:r>
      <w:r w:rsidRPr="0049459D">
        <w:rPr>
          <w:rFonts w:ascii="Times New Roman" w:hAnsi="Times New Roman" w:cs="Times New Roman"/>
          <w:i/>
          <w:iCs/>
          <w:sz w:val="24"/>
          <w:szCs w:val="24"/>
          <w:lang w:val="es-CO" w:eastAsia="ar-SA"/>
        </w:rPr>
        <w:t>mock</w:t>
      </w:r>
      <w:r w:rsidRPr="0049459D">
        <w:rPr>
          <w:rFonts w:ascii="Times New Roman" w:hAnsi="Times New Roman" w:cs="Times New Roman"/>
          <w:sz w:val="24"/>
          <w:szCs w:val="24"/>
          <w:lang w:val="es-CO" w:eastAsia="ar-SA"/>
        </w:rPr>
        <w:t>) y a un programa que se encarga de redireccionar los mensajes al servidor de persistencia.</w:t>
      </w:r>
    </w:p>
    <w:p w14:paraId="430AA556" w14:textId="426A3CDC" w:rsidR="001F1C0B" w:rsidRPr="0049459D" w:rsidRDefault="08276A15" w:rsidP="00C202CC">
      <w:pPr>
        <w:pStyle w:val="Ttulo2"/>
        <w:numPr>
          <w:ilvl w:val="1"/>
          <w:numId w:val="1"/>
        </w:numPr>
        <w:jc w:val="both"/>
        <w:rPr>
          <w:rFonts w:ascii="Times New Roman" w:hAnsi="Times New Roman"/>
          <w:lang w:val="es-CO"/>
        </w:rPr>
      </w:pPr>
      <w:bookmarkStart w:id="53" w:name="_Toc514245502"/>
      <w:bookmarkStart w:id="54" w:name="_Toc514257299"/>
      <w:bookmarkStart w:id="55" w:name="_Toc514332902"/>
      <w:bookmarkStart w:id="56" w:name="_Toc514420044"/>
      <w:r w:rsidRPr="0049459D">
        <w:rPr>
          <w:rFonts w:ascii="Times New Roman" w:hAnsi="Times New Roman"/>
          <w:lang w:val="es-CO"/>
        </w:rPr>
        <w:lastRenderedPageBreak/>
        <w:t>Punto de vista de información</w:t>
      </w:r>
      <w:bookmarkEnd w:id="53"/>
      <w:bookmarkEnd w:id="54"/>
      <w:bookmarkEnd w:id="55"/>
      <w:bookmarkEnd w:id="56"/>
    </w:p>
    <w:p w14:paraId="0A75B2CE" w14:textId="6AA184D4" w:rsidR="001F1C0B" w:rsidRPr="0049459D" w:rsidRDefault="08276A15" w:rsidP="00C202CC">
      <w:pPr>
        <w:pStyle w:val="Ttulo2"/>
        <w:numPr>
          <w:ilvl w:val="2"/>
          <w:numId w:val="1"/>
        </w:numPr>
        <w:jc w:val="both"/>
        <w:rPr>
          <w:rFonts w:ascii="Times New Roman" w:hAnsi="Times New Roman"/>
          <w:lang w:val="es-CO"/>
        </w:rPr>
      </w:pPr>
      <w:bookmarkStart w:id="57" w:name="_Toc514257300"/>
      <w:bookmarkStart w:id="58" w:name="_Toc514332903"/>
      <w:bookmarkStart w:id="59" w:name="_Toc514420045"/>
      <w:r w:rsidRPr="0049459D">
        <w:rPr>
          <w:rFonts w:ascii="Times New Roman" w:hAnsi="Times New Roman"/>
          <w:b w:val="0"/>
          <w:bCs w:val="0"/>
          <w:lang w:val="es-CO"/>
        </w:rPr>
        <w:t>Diagrama Entidad/Relación</w:t>
      </w:r>
      <w:bookmarkEnd w:id="57"/>
      <w:bookmarkEnd w:id="58"/>
      <w:bookmarkEnd w:id="59"/>
    </w:p>
    <w:p w14:paraId="7BF7FE68" w14:textId="30519C59" w:rsidR="00D03EB9" w:rsidRPr="0049459D" w:rsidRDefault="003A1A8B" w:rsidP="00C202CC">
      <w:pPr>
        <w:jc w:val="both"/>
        <w:rPr>
          <w:rFonts w:ascii="Times New Roman" w:hAnsi="Times New Roman" w:cs="Times New Roman"/>
          <w:sz w:val="24"/>
          <w:lang w:val="es-CO" w:eastAsia="ar-SA"/>
        </w:rPr>
      </w:pPr>
      <w:bookmarkStart w:id="60" w:name="_Toc514245503"/>
      <w:r w:rsidRPr="0049459D">
        <w:rPr>
          <w:rFonts w:ascii="Times New Roman" w:hAnsi="Times New Roman" w:cs="Times New Roman"/>
          <w:noProof/>
          <w:sz w:val="24"/>
          <w:szCs w:val="24"/>
          <w:lang w:val="es-CO" w:eastAsia="es-CO"/>
        </w:rPr>
        <w:drawing>
          <wp:inline distT="0" distB="0" distL="0" distR="0" wp14:anchorId="1B226D7F" wp14:editId="3EC90D97">
            <wp:extent cx="5740842" cy="37405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Relacion.PNG"/>
                    <pic:cNvPicPr/>
                  </pic:nvPicPr>
                  <pic:blipFill>
                    <a:blip r:embed="rId14">
                      <a:extLst>
                        <a:ext uri="{28A0092B-C50C-407E-A947-70E740481C1C}">
                          <a14:useLocalDpi xmlns:a14="http://schemas.microsoft.com/office/drawing/2010/main" val="0"/>
                        </a:ext>
                      </a:extLst>
                    </a:blip>
                    <a:stretch>
                      <a:fillRect/>
                    </a:stretch>
                  </pic:blipFill>
                  <pic:spPr>
                    <a:xfrm>
                      <a:off x="0" y="0"/>
                      <a:ext cx="5753565" cy="3748883"/>
                    </a:xfrm>
                    <a:prstGeom prst="rect">
                      <a:avLst/>
                    </a:prstGeom>
                  </pic:spPr>
                </pic:pic>
              </a:graphicData>
            </a:graphic>
          </wp:inline>
        </w:drawing>
      </w:r>
    </w:p>
    <w:p w14:paraId="6923E3CA" w14:textId="576FC29E" w:rsidR="00670820" w:rsidRPr="0049459D" w:rsidRDefault="00670820" w:rsidP="00C202CC">
      <w:pPr>
        <w:jc w:val="both"/>
        <w:rPr>
          <w:rFonts w:ascii="Times New Roman" w:hAnsi="Times New Roman" w:cs="Times New Roman"/>
          <w:sz w:val="24"/>
          <w:lang w:val="es-CO" w:eastAsia="ar-SA"/>
        </w:rPr>
      </w:pPr>
      <w:r w:rsidRPr="0049459D">
        <w:rPr>
          <w:rFonts w:ascii="Times New Roman" w:hAnsi="Times New Roman" w:cs="Times New Roman"/>
          <w:sz w:val="24"/>
          <w:lang w:val="es-CO" w:eastAsia="ar-SA"/>
        </w:rPr>
        <w:t>Principalmente, se encuentra la entidad principal “Yale”, la cual está relacionada con todos los hubs del sistema y con el tablero de visualización de alarmas en los inmuebles. Cada Unidad Residencial tiene muchos inmuebles y está dirigida por un Administrador y cuenta con una empresa de seguridad para los inmuebles de la misma. Por otro lado, cada inmueble está asociado a las posibles diferentes cerraduras que pueda tener (aunque en este caso sólo se maneja una por inmueble) y cada cerradura está asociada al hub de ese inmueble.</w:t>
      </w:r>
    </w:p>
    <w:p w14:paraId="1AC405C6" w14:textId="3563653C" w:rsidR="00E2645C" w:rsidRPr="0049459D" w:rsidRDefault="08276A15" w:rsidP="00C202CC">
      <w:pPr>
        <w:pStyle w:val="Ttulo2"/>
        <w:numPr>
          <w:ilvl w:val="1"/>
          <w:numId w:val="1"/>
        </w:numPr>
        <w:jc w:val="both"/>
        <w:rPr>
          <w:rFonts w:ascii="Times New Roman" w:hAnsi="Times New Roman"/>
          <w:lang w:val="es-CO"/>
        </w:rPr>
      </w:pPr>
      <w:bookmarkStart w:id="61" w:name="_Toc514332904"/>
      <w:bookmarkStart w:id="62" w:name="_Toc514420046"/>
      <w:r w:rsidRPr="0049459D">
        <w:rPr>
          <w:rFonts w:ascii="Times New Roman" w:hAnsi="Times New Roman"/>
          <w:lang w:val="es-CO"/>
        </w:rPr>
        <w:lastRenderedPageBreak/>
        <w:t>Punto de vista de desarrollo</w:t>
      </w:r>
      <w:bookmarkEnd w:id="60"/>
      <w:bookmarkEnd w:id="61"/>
      <w:bookmarkEnd w:id="62"/>
    </w:p>
    <w:p w14:paraId="6D1E3E44" w14:textId="1ED1A362" w:rsidR="00E2645C" w:rsidRPr="0049459D" w:rsidRDefault="08276A15" w:rsidP="00C202CC">
      <w:pPr>
        <w:pStyle w:val="Ttulo2"/>
        <w:numPr>
          <w:ilvl w:val="2"/>
          <w:numId w:val="1"/>
        </w:numPr>
        <w:jc w:val="both"/>
        <w:rPr>
          <w:rFonts w:ascii="Times New Roman" w:hAnsi="Times New Roman"/>
          <w:b w:val="0"/>
          <w:bCs w:val="0"/>
          <w:lang w:val="es-CO"/>
        </w:rPr>
      </w:pPr>
      <w:bookmarkStart w:id="63" w:name="_Toc514332905"/>
      <w:bookmarkStart w:id="64" w:name="_Toc514420047"/>
      <w:r w:rsidRPr="0049459D">
        <w:rPr>
          <w:rFonts w:ascii="Times New Roman" w:hAnsi="Times New Roman"/>
          <w:b w:val="0"/>
          <w:bCs w:val="0"/>
          <w:lang w:val="es-CO"/>
        </w:rPr>
        <w:t>Diagrama de paquetes</w:t>
      </w:r>
      <w:bookmarkEnd w:id="63"/>
      <w:bookmarkEnd w:id="64"/>
    </w:p>
    <w:p w14:paraId="794E05EC" w14:textId="3CE638DA" w:rsidR="00222753" w:rsidRPr="0049459D" w:rsidRDefault="00501215" w:rsidP="00C202CC">
      <w:pPr>
        <w:pStyle w:val="Prrafodelista"/>
        <w:jc w:val="both"/>
        <w:rPr>
          <w:rFonts w:ascii="Times New Roman" w:hAnsi="Times New Roman" w:cs="Times New Roman"/>
          <w:sz w:val="24"/>
          <w:lang w:val="es-CO" w:eastAsia="ar-SA"/>
        </w:rPr>
      </w:pPr>
      <w:r w:rsidRPr="0049459D">
        <w:rPr>
          <w:rFonts w:ascii="Times New Roman" w:hAnsi="Times New Roman" w:cs="Times New Roman"/>
          <w:noProof/>
          <w:sz w:val="24"/>
          <w:lang w:val="es-CO" w:eastAsia="es-CO"/>
        </w:rPr>
        <w:drawing>
          <wp:anchor distT="0" distB="0" distL="114300" distR="114300" simplePos="0" relativeHeight="251658242" behindDoc="1" locked="0" layoutInCell="1" allowOverlap="1" wp14:anchorId="264EFFE1" wp14:editId="5982CEF6">
            <wp:simplePos x="0" y="0"/>
            <wp:positionH relativeFrom="margin">
              <wp:posOffset>-271780</wp:posOffset>
            </wp:positionH>
            <wp:positionV relativeFrom="paragraph">
              <wp:posOffset>184150</wp:posOffset>
            </wp:positionV>
            <wp:extent cx="6285865" cy="3525081"/>
            <wp:effectExtent l="0" t="0" r="635" b="0"/>
            <wp:wrapTight wrapText="bothSides">
              <wp:wrapPolygon edited="0">
                <wp:start x="0" y="0"/>
                <wp:lineTo x="0" y="21479"/>
                <wp:lineTo x="21537" y="21479"/>
                <wp:lineTo x="2153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sarrollo.PNG"/>
                    <pic:cNvPicPr/>
                  </pic:nvPicPr>
                  <pic:blipFill>
                    <a:blip r:embed="rId15">
                      <a:extLst>
                        <a:ext uri="{28A0092B-C50C-407E-A947-70E740481C1C}">
                          <a14:useLocalDpi xmlns:a14="http://schemas.microsoft.com/office/drawing/2010/main" val="0"/>
                        </a:ext>
                      </a:extLst>
                    </a:blip>
                    <a:stretch>
                      <a:fillRect/>
                    </a:stretch>
                  </pic:blipFill>
                  <pic:spPr>
                    <a:xfrm>
                      <a:off x="0" y="0"/>
                      <a:ext cx="6285865" cy="3525081"/>
                    </a:xfrm>
                    <a:prstGeom prst="rect">
                      <a:avLst/>
                    </a:prstGeom>
                  </pic:spPr>
                </pic:pic>
              </a:graphicData>
            </a:graphic>
          </wp:anchor>
        </w:drawing>
      </w:r>
    </w:p>
    <w:p w14:paraId="3A9100A2" w14:textId="2D6EF248" w:rsidR="00222753" w:rsidRPr="0049459D" w:rsidRDefault="00222753" w:rsidP="00C202CC">
      <w:pPr>
        <w:pStyle w:val="Prrafodelista"/>
        <w:jc w:val="both"/>
        <w:rPr>
          <w:rFonts w:ascii="Times New Roman" w:hAnsi="Times New Roman" w:cs="Times New Roman"/>
          <w:sz w:val="24"/>
          <w:lang w:val="es-CO" w:eastAsia="ar-SA"/>
        </w:rPr>
      </w:pPr>
    </w:p>
    <w:p w14:paraId="14517220" w14:textId="24FCAE27" w:rsidR="00A24534" w:rsidRPr="0049459D" w:rsidRDefault="00A24534" w:rsidP="00C202CC">
      <w:pPr>
        <w:pStyle w:val="Prrafodelista"/>
        <w:jc w:val="both"/>
        <w:rPr>
          <w:rFonts w:ascii="Times New Roman" w:hAnsi="Times New Roman" w:cs="Times New Roman"/>
          <w:sz w:val="24"/>
          <w:lang w:val="es-CO" w:eastAsia="ar-SA"/>
        </w:rPr>
      </w:pPr>
    </w:p>
    <w:p w14:paraId="0CB1DF9E" w14:textId="6A6801FC" w:rsidR="00A24534" w:rsidRPr="0049459D" w:rsidRDefault="08276A15" w:rsidP="00C202CC">
      <w:pPr>
        <w:pStyle w:val="Prrafodelista"/>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Se puede ver en el diagrama que la gran mayoría de nuestros artefactos de software están hechos en JavaScript. Los archivos están en carpetas con nombres significativos para fácilmente saber qué hace lo que está adentro. Por ejemplo, la diferencia entre lo contenido entre la carpeta Arduino y la Node JS Rest. Una tiene el código del Hub (entidad virtual) mientras que otra tiene el código de la cerradura (entidad física).</w:t>
      </w:r>
    </w:p>
    <w:p w14:paraId="030141D0" w14:textId="611DE6C5" w:rsidR="00AD48DD" w:rsidRPr="0049459D" w:rsidRDefault="08276A15" w:rsidP="00C202CC">
      <w:pPr>
        <w:pStyle w:val="Ttulo2"/>
        <w:numPr>
          <w:ilvl w:val="1"/>
          <w:numId w:val="1"/>
        </w:numPr>
        <w:jc w:val="both"/>
        <w:rPr>
          <w:rFonts w:ascii="Times New Roman" w:hAnsi="Times New Roman"/>
          <w:lang w:val="es-CO"/>
        </w:rPr>
      </w:pPr>
      <w:bookmarkStart w:id="65" w:name="_Toc514245504"/>
      <w:bookmarkStart w:id="66" w:name="_Toc514332906"/>
      <w:bookmarkStart w:id="67" w:name="_Toc514420048"/>
      <w:r w:rsidRPr="0049459D">
        <w:rPr>
          <w:rFonts w:ascii="Times New Roman" w:hAnsi="Times New Roman"/>
          <w:lang w:val="es-CO"/>
        </w:rPr>
        <w:lastRenderedPageBreak/>
        <w:t>Punto de vista de despliegue</w:t>
      </w:r>
      <w:bookmarkEnd w:id="65"/>
      <w:bookmarkEnd w:id="66"/>
      <w:bookmarkEnd w:id="67"/>
    </w:p>
    <w:p w14:paraId="663D1B7C" w14:textId="0AAC265C" w:rsidR="00E2645C" w:rsidRPr="0049459D" w:rsidRDefault="00425703" w:rsidP="00C202CC">
      <w:pPr>
        <w:pStyle w:val="Ttulo2"/>
        <w:numPr>
          <w:ilvl w:val="2"/>
          <w:numId w:val="1"/>
        </w:numPr>
        <w:jc w:val="both"/>
        <w:rPr>
          <w:rFonts w:ascii="Times New Roman" w:hAnsi="Times New Roman"/>
          <w:b w:val="0"/>
          <w:bCs w:val="0"/>
          <w:lang w:val="es-CO"/>
        </w:rPr>
      </w:pPr>
      <w:bookmarkStart w:id="68" w:name="_Toc514332907"/>
      <w:bookmarkStart w:id="69" w:name="_Toc514420049"/>
      <w:r w:rsidRPr="0049459D">
        <w:rPr>
          <w:rFonts w:ascii="Times New Roman" w:hAnsi="Times New Roman"/>
          <w:noProof/>
          <w:lang w:val="es-CO" w:eastAsia="es-CO"/>
        </w:rPr>
        <w:drawing>
          <wp:anchor distT="0" distB="0" distL="114300" distR="114300" simplePos="0" relativeHeight="251658247" behindDoc="1" locked="0" layoutInCell="1" allowOverlap="1" wp14:anchorId="09483DCA" wp14:editId="59CC04AE">
            <wp:simplePos x="0" y="0"/>
            <wp:positionH relativeFrom="column">
              <wp:posOffset>3771067</wp:posOffset>
            </wp:positionH>
            <wp:positionV relativeFrom="paragraph">
              <wp:posOffset>664812</wp:posOffset>
            </wp:positionV>
            <wp:extent cx="1414145" cy="301625"/>
            <wp:effectExtent l="0" t="0" r="0" b="3175"/>
            <wp:wrapTight wrapText="bothSides">
              <wp:wrapPolygon edited="0">
                <wp:start x="0" y="0"/>
                <wp:lineTo x="0" y="20463"/>
                <wp:lineTo x="21241" y="20463"/>
                <wp:lineTo x="2124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14145" cy="301625"/>
                    </a:xfrm>
                    <a:prstGeom prst="rect">
                      <a:avLst/>
                    </a:prstGeom>
                  </pic:spPr>
                </pic:pic>
              </a:graphicData>
            </a:graphic>
            <wp14:sizeRelH relativeFrom="margin">
              <wp14:pctWidth>0</wp14:pctWidth>
            </wp14:sizeRelH>
            <wp14:sizeRelV relativeFrom="margin">
              <wp14:pctHeight>0</wp14:pctHeight>
            </wp14:sizeRelV>
          </wp:anchor>
        </w:drawing>
      </w:r>
      <w:r w:rsidRPr="0049459D">
        <w:rPr>
          <w:rFonts w:ascii="Times New Roman" w:hAnsi="Times New Roman"/>
          <w:noProof/>
          <w:lang w:val="es-CO" w:eastAsia="es-CO"/>
        </w:rPr>
        <w:drawing>
          <wp:anchor distT="0" distB="0" distL="114300" distR="114300" simplePos="0" relativeHeight="251658246" behindDoc="1" locked="0" layoutInCell="1" allowOverlap="1" wp14:anchorId="51884C72" wp14:editId="7C56D67D">
            <wp:simplePos x="0" y="0"/>
            <wp:positionH relativeFrom="column">
              <wp:posOffset>3710940</wp:posOffset>
            </wp:positionH>
            <wp:positionV relativeFrom="paragraph">
              <wp:posOffset>2024380</wp:posOffset>
            </wp:positionV>
            <wp:extent cx="1198880" cy="284480"/>
            <wp:effectExtent l="0" t="0" r="1270" b="1270"/>
            <wp:wrapTight wrapText="bothSides">
              <wp:wrapPolygon edited="0">
                <wp:start x="0" y="0"/>
                <wp:lineTo x="0" y="20250"/>
                <wp:lineTo x="21280" y="20250"/>
                <wp:lineTo x="21280"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98880" cy="284480"/>
                    </a:xfrm>
                    <a:prstGeom prst="rect">
                      <a:avLst/>
                    </a:prstGeom>
                  </pic:spPr>
                </pic:pic>
              </a:graphicData>
            </a:graphic>
            <wp14:sizeRelH relativeFrom="margin">
              <wp14:pctWidth>0</wp14:pctWidth>
            </wp14:sizeRelH>
            <wp14:sizeRelV relativeFrom="margin">
              <wp14:pctHeight>0</wp14:pctHeight>
            </wp14:sizeRelV>
          </wp:anchor>
        </w:drawing>
      </w:r>
      <w:r w:rsidRPr="0049459D">
        <w:rPr>
          <w:rFonts w:ascii="Times New Roman" w:hAnsi="Times New Roman"/>
          <w:noProof/>
          <w:lang w:val="es-CO" w:eastAsia="es-CO"/>
        </w:rPr>
        <w:drawing>
          <wp:anchor distT="0" distB="0" distL="114300" distR="114300" simplePos="0" relativeHeight="251658245" behindDoc="1" locked="0" layoutInCell="1" allowOverlap="1" wp14:anchorId="7E6635C5" wp14:editId="1955E752">
            <wp:simplePos x="0" y="0"/>
            <wp:positionH relativeFrom="column">
              <wp:posOffset>3721223</wp:posOffset>
            </wp:positionH>
            <wp:positionV relativeFrom="paragraph">
              <wp:posOffset>3037766</wp:posOffset>
            </wp:positionV>
            <wp:extent cx="1414145" cy="301625"/>
            <wp:effectExtent l="0" t="0" r="0" b="3175"/>
            <wp:wrapTight wrapText="bothSides">
              <wp:wrapPolygon edited="0">
                <wp:start x="0" y="0"/>
                <wp:lineTo x="0" y="20463"/>
                <wp:lineTo x="21241" y="20463"/>
                <wp:lineTo x="2124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14145" cy="301625"/>
                    </a:xfrm>
                    <a:prstGeom prst="rect">
                      <a:avLst/>
                    </a:prstGeom>
                  </pic:spPr>
                </pic:pic>
              </a:graphicData>
            </a:graphic>
            <wp14:sizeRelH relativeFrom="margin">
              <wp14:pctWidth>0</wp14:pctWidth>
            </wp14:sizeRelH>
            <wp14:sizeRelV relativeFrom="margin">
              <wp14:pctHeight>0</wp14:pctHeight>
            </wp14:sizeRelV>
          </wp:anchor>
        </w:drawing>
      </w:r>
      <w:r w:rsidRPr="0049459D">
        <w:rPr>
          <w:rFonts w:ascii="Times New Roman" w:hAnsi="Times New Roman"/>
          <w:noProof/>
          <w:lang w:val="es-CO" w:eastAsia="es-CO"/>
        </w:rPr>
        <w:drawing>
          <wp:anchor distT="0" distB="0" distL="114300" distR="114300" simplePos="0" relativeHeight="251658244" behindDoc="1" locked="0" layoutInCell="1" allowOverlap="1" wp14:anchorId="3A245F87" wp14:editId="11EA0941">
            <wp:simplePos x="0" y="0"/>
            <wp:positionH relativeFrom="column">
              <wp:posOffset>1787237</wp:posOffset>
            </wp:positionH>
            <wp:positionV relativeFrom="paragraph">
              <wp:posOffset>3040009</wp:posOffset>
            </wp:positionV>
            <wp:extent cx="1414145" cy="301625"/>
            <wp:effectExtent l="0" t="0" r="0" b="3175"/>
            <wp:wrapTight wrapText="bothSides">
              <wp:wrapPolygon edited="0">
                <wp:start x="0" y="0"/>
                <wp:lineTo x="0" y="20463"/>
                <wp:lineTo x="21241" y="20463"/>
                <wp:lineTo x="2124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14145" cy="301625"/>
                    </a:xfrm>
                    <a:prstGeom prst="rect">
                      <a:avLst/>
                    </a:prstGeom>
                  </pic:spPr>
                </pic:pic>
              </a:graphicData>
            </a:graphic>
            <wp14:sizeRelH relativeFrom="margin">
              <wp14:pctWidth>0</wp14:pctWidth>
            </wp14:sizeRelH>
            <wp14:sizeRelV relativeFrom="margin">
              <wp14:pctHeight>0</wp14:pctHeight>
            </wp14:sizeRelV>
          </wp:anchor>
        </w:drawing>
      </w:r>
      <w:r w:rsidR="007A673E" w:rsidRPr="0049459D">
        <w:rPr>
          <w:rFonts w:ascii="Times New Roman" w:hAnsi="Times New Roman"/>
          <w:b w:val="0"/>
          <w:noProof/>
          <w:lang w:val="es-CO" w:eastAsia="es-CO"/>
        </w:rPr>
        <w:drawing>
          <wp:anchor distT="0" distB="0" distL="114300" distR="114300" simplePos="0" relativeHeight="251658241" behindDoc="1" locked="0" layoutInCell="1" allowOverlap="1" wp14:anchorId="733CD79D" wp14:editId="39944C20">
            <wp:simplePos x="0" y="0"/>
            <wp:positionH relativeFrom="margin">
              <wp:align>center</wp:align>
            </wp:positionH>
            <wp:positionV relativeFrom="paragraph">
              <wp:posOffset>223271</wp:posOffset>
            </wp:positionV>
            <wp:extent cx="6790055" cy="3779520"/>
            <wp:effectExtent l="0" t="0" r="0" b="0"/>
            <wp:wrapTight wrapText="bothSides">
              <wp:wrapPolygon edited="0">
                <wp:start x="0" y="0"/>
                <wp:lineTo x="0" y="21448"/>
                <wp:lineTo x="21513" y="21448"/>
                <wp:lineTo x="21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pliegue 2.PNG"/>
                    <pic:cNvPicPr/>
                  </pic:nvPicPr>
                  <pic:blipFill>
                    <a:blip r:embed="rId17">
                      <a:extLst>
                        <a:ext uri="{28A0092B-C50C-407E-A947-70E740481C1C}">
                          <a14:useLocalDpi xmlns:a14="http://schemas.microsoft.com/office/drawing/2010/main" val="0"/>
                        </a:ext>
                      </a:extLst>
                    </a:blip>
                    <a:stretch>
                      <a:fillRect/>
                    </a:stretch>
                  </pic:blipFill>
                  <pic:spPr>
                    <a:xfrm>
                      <a:off x="0" y="0"/>
                      <a:ext cx="6790055" cy="3779520"/>
                    </a:xfrm>
                    <a:prstGeom prst="rect">
                      <a:avLst/>
                    </a:prstGeom>
                  </pic:spPr>
                </pic:pic>
              </a:graphicData>
            </a:graphic>
            <wp14:sizeRelH relativeFrom="margin">
              <wp14:pctWidth>0</wp14:pctWidth>
            </wp14:sizeRelH>
            <wp14:sizeRelV relativeFrom="margin">
              <wp14:pctHeight>0</wp14:pctHeight>
            </wp14:sizeRelV>
          </wp:anchor>
        </w:drawing>
      </w:r>
      <w:r w:rsidR="00E2645C" w:rsidRPr="0049459D">
        <w:rPr>
          <w:rFonts w:ascii="Times New Roman" w:hAnsi="Times New Roman"/>
          <w:b w:val="0"/>
          <w:bCs w:val="0"/>
          <w:lang w:val="es-CO"/>
        </w:rPr>
        <w:t>D</w:t>
      </w:r>
      <w:r w:rsidR="00AD48DD" w:rsidRPr="0049459D">
        <w:rPr>
          <w:rFonts w:ascii="Times New Roman" w:hAnsi="Times New Roman"/>
          <w:b w:val="0"/>
          <w:bCs w:val="0"/>
          <w:lang w:val="es-CO"/>
        </w:rPr>
        <w:t>iagrama de despliegue</w:t>
      </w:r>
      <w:bookmarkEnd w:id="68"/>
      <w:bookmarkEnd w:id="69"/>
    </w:p>
    <w:p w14:paraId="1AB2391E" w14:textId="3C076A2F" w:rsidR="007A673E" w:rsidRPr="0049459D" w:rsidRDefault="007A673E" w:rsidP="00C202CC">
      <w:pPr>
        <w:pStyle w:val="Prrafodelista"/>
        <w:jc w:val="both"/>
        <w:rPr>
          <w:rFonts w:ascii="Times New Roman" w:hAnsi="Times New Roman" w:cs="Times New Roman"/>
          <w:sz w:val="24"/>
          <w:lang w:val="es-CO" w:eastAsia="ar-SA"/>
        </w:rPr>
      </w:pPr>
    </w:p>
    <w:p w14:paraId="103372A2" w14:textId="6E85DDEE" w:rsidR="00FD30E4" w:rsidRPr="0049459D" w:rsidRDefault="08276A15" w:rsidP="00C202CC">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Una parte central de nuestra aplicación es el servidor de mensajería MQTT que esta implementado en la nube para así evitar el manejo de la seguridad o de disponibilidad de este. El servidor conecta la</w:t>
      </w:r>
      <w:r w:rsidR="00670820" w:rsidRPr="0049459D">
        <w:rPr>
          <w:rFonts w:ascii="Times New Roman" w:hAnsi="Times New Roman" w:cs="Times New Roman"/>
          <w:sz w:val="24"/>
          <w:szCs w:val="24"/>
          <w:lang w:val="es-CO" w:eastAsia="ar-SA"/>
        </w:rPr>
        <w:t xml:space="preserve"> cerradura con las diferentes má</w:t>
      </w:r>
      <w:r w:rsidRPr="0049459D">
        <w:rPr>
          <w:rFonts w:ascii="Times New Roman" w:hAnsi="Times New Roman" w:cs="Times New Roman"/>
          <w:sz w:val="24"/>
          <w:szCs w:val="24"/>
          <w:lang w:val="es-CO" w:eastAsia="ar-SA"/>
        </w:rPr>
        <w:t>quinas que se tienen para el manejo de las alarmas e información histórica.</w:t>
      </w:r>
    </w:p>
    <w:p w14:paraId="5DF04A2F" w14:textId="0FB153B9" w:rsidR="00FD30E4" w:rsidRPr="0049459D" w:rsidRDefault="08276A15" w:rsidP="00C202CC">
      <w:pPr>
        <w:jc w:val="both"/>
        <w:rPr>
          <w:rFonts w:ascii="Times New Roman" w:hAnsi="Times New Roman" w:cs="Times New Roman"/>
          <w:sz w:val="24"/>
          <w:szCs w:val="24"/>
          <w:lang w:val="es-CO" w:eastAsia="ar-SA"/>
        </w:rPr>
      </w:pPr>
      <w:r w:rsidRPr="0049459D">
        <w:rPr>
          <w:rFonts w:ascii="Times New Roman" w:hAnsi="Times New Roman" w:cs="Times New Roman"/>
          <w:sz w:val="24"/>
          <w:szCs w:val="24"/>
          <w:lang w:val="es-CO" w:eastAsia="ar-SA"/>
        </w:rPr>
        <w:t xml:space="preserve">Cada servidor tiene el software necesario para el manejo de alarmas y de persistencia por su cuenta. </w:t>
      </w:r>
      <w:r w:rsidR="008C4DBE" w:rsidRPr="0049459D">
        <w:rPr>
          <w:rFonts w:ascii="Times New Roman" w:hAnsi="Times New Roman" w:cs="Times New Roman"/>
          <w:sz w:val="24"/>
          <w:szCs w:val="24"/>
          <w:lang w:val="es-CO" w:eastAsia="ar-SA"/>
        </w:rPr>
        <w:t>Esto se hizo, con el fin de manejar las diferentes peticiones en cada servidor, donde cada uno representa un barrio con diferentes unidades residenciales, para así, no sobrecargar un solo servidor atendiendo las señales enviadas por las cerraduras que almacena.</w:t>
      </w:r>
    </w:p>
    <w:sectPr w:rsidR="00FD30E4" w:rsidRPr="004945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4F258" w14:textId="77777777" w:rsidR="00B317AF" w:rsidRDefault="00B317AF" w:rsidP="001B2354">
      <w:pPr>
        <w:spacing w:after="0" w:line="240" w:lineRule="auto"/>
      </w:pPr>
      <w:r>
        <w:separator/>
      </w:r>
    </w:p>
  </w:endnote>
  <w:endnote w:type="continuationSeparator" w:id="0">
    <w:p w14:paraId="085C6B87" w14:textId="77777777" w:rsidR="00B317AF" w:rsidRDefault="00B317AF" w:rsidP="001B2354">
      <w:pPr>
        <w:spacing w:after="0" w:line="240" w:lineRule="auto"/>
      </w:pPr>
      <w:r>
        <w:continuationSeparator/>
      </w:r>
    </w:p>
  </w:endnote>
  <w:endnote w:type="continuationNotice" w:id="1">
    <w:p w14:paraId="79731F10" w14:textId="77777777" w:rsidR="00B317AF" w:rsidRDefault="00B317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DC8CE" w14:textId="77777777" w:rsidR="00B317AF" w:rsidRDefault="00B317AF" w:rsidP="001B2354">
      <w:pPr>
        <w:spacing w:after="0" w:line="240" w:lineRule="auto"/>
      </w:pPr>
      <w:r>
        <w:separator/>
      </w:r>
    </w:p>
  </w:footnote>
  <w:footnote w:type="continuationSeparator" w:id="0">
    <w:p w14:paraId="438070F1" w14:textId="77777777" w:rsidR="00B317AF" w:rsidRDefault="00B317AF" w:rsidP="001B2354">
      <w:pPr>
        <w:spacing w:after="0" w:line="240" w:lineRule="auto"/>
      </w:pPr>
      <w:r>
        <w:continuationSeparator/>
      </w:r>
    </w:p>
  </w:footnote>
  <w:footnote w:type="continuationNotice" w:id="1">
    <w:p w14:paraId="216B2C46" w14:textId="77777777" w:rsidR="00B317AF" w:rsidRDefault="00B317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F8D"/>
    <w:multiLevelType w:val="hybridMultilevel"/>
    <w:tmpl w:val="02EA3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3D3355"/>
    <w:multiLevelType w:val="hybridMultilevel"/>
    <w:tmpl w:val="F1922452"/>
    <w:lvl w:ilvl="0" w:tplc="240A0001">
      <w:start w:val="1"/>
      <w:numFmt w:val="bullet"/>
      <w:lvlText w:val=""/>
      <w:lvlJc w:val="left"/>
      <w:pPr>
        <w:ind w:left="2145" w:hanging="360"/>
      </w:pPr>
      <w:rPr>
        <w:rFonts w:ascii="Symbol" w:hAnsi="Symbol" w:hint="default"/>
      </w:rPr>
    </w:lvl>
    <w:lvl w:ilvl="1" w:tplc="240A0003" w:tentative="1">
      <w:start w:val="1"/>
      <w:numFmt w:val="bullet"/>
      <w:lvlText w:val="o"/>
      <w:lvlJc w:val="left"/>
      <w:pPr>
        <w:ind w:left="2865" w:hanging="360"/>
      </w:pPr>
      <w:rPr>
        <w:rFonts w:ascii="Courier New" w:hAnsi="Courier New" w:cs="Courier New" w:hint="default"/>
      </w:rPr>
    </w:lvl>
    <w:lvl w:ilvl="2" w:tplc="240A0005" w:tentative="1">
      <w:start w:val="1"/>
      <w:numFmt w:val="bullet"/>
      <w:lvlText w:val=""/>
      <w:lvlJc w:val="left"/>
      <w:pPr>
        <w:ind w:left="3585" w:hanging="360"/>
      </w:pPr>
      <w:rPr>
        <w:rFonts w:ascii="Wingdings" w:hAnsi="Wingdings" w:hint="default"/>
      </w:rPr>
    </w:lvl>
    <w:lvl w:ilvl="3" w:tplc="240A0001" w:tentative="1">
      <w:start w:val="1"/>
      <w:numFmt w:val="bullet"/>
      <w:lvlText w:val=""/>
      <w:lvlJc w:val="left"/>
      <w:pPr>
        <w:ind w:left="4305" w:hanging="360"/>
      </w:pPr>
      <w:rPr>
        <w:rFonts w:ascii="Symbol" w:hAnsi="Symbol" w:hint="default"/>
      </w:rPr>
    </w:lvl>
    <w:lvl w:ilvl="4" w:tplc="240A0003" w:tentative="1">
      <w:start w:val="1"/>
      <w:numFmt w:val="bullet"/>
      <w:lvlText w:val="o"/>
      <w:lvlJc w:val="left"/>
      <w:pPr>
        <w:ind w:left="5025" w:hanging="360"/>
      </w:pPr>
      <w:rPr>
        <w:rFonts w:ascii="Courier New" w:hAnsi="Courier New" w:cs="Courier New" w:hint="default"/>
      </w:rPr>
    </w:lvl>
    <w:lvl w:ilvl="5" w:tplc="240A0005" w:tentative="1">
      <w:start w:val="1"/>
      <w:numFmt w:val="bullet"/>
      <w:lvlText w:val=""/>
      <w:lvlJc w:val="left"/>
      <w:pPr>
        <w:ind w:left="5745" w:hanging="360"/>
      </w:pPr>
      <w:rPr>
        <w:rFonts w:ascii="Wingdings" w:hAnsi="Wingdings" w:hint="default"/>
      </w:rPr>
    </w:lvl>
    <w:lvl w:ilvl="6" w:tplc="240A0001" w:tentative="1">
      <w:start w:val="1"/>
      <w:numFmt w:val="bullet"/>
      <w:lvlText w:val=""/>
      <w:lvlJc w:val="left"/>
      <w:pPr>
        <w:ind w:left="6465" w:hanging="360"/>
      </w:pPr>
      <w:rPr>
        <w:rFonts w:ascii="Symbol" w:hAnsi="Symbol" w:hint="default"/>
      </w:rPr>
    </w:lvl>
    <w:lvl w:ilvl="7" w:tplc="240A0003" w:tentative="1">
      <w:start w:val="1"/>
      <w:numFmt w:val="bullet"/>
      <w:lvlText w:val="o"/>
      <w:lvlJc w:val="left"/>
      <w:pPr>
        <w:ind w:left="7185" w:hanging="360"/>
      </w:pPr>
      <w:rPr>
        <w:rFonts w:ascii="Courier New" w:hAnsi="Courier New" w:cs="Courier New" w:hint="default"/>
      </w:rPr>
    </w:lvl>
    <w:lvl w:ilvl="8" w:tplc="240A0005" w:tentative="1">
      <w:start w:val="1"/>
      <w:numFmt w:val="bullet"/>
      <w:lvlText w:val=""/>
      <w:lvlJc w:val="left"/>
      <w:pPr>
        <w:ind w:left="7905" w:hanging="360"/>
      </w:pPr>
      <w:rPr>
        <w:rFonts w:ascii="Wingdings" w:hAnsi="Wingdings" w:hint="default"/>
      </w:rPr>
    </w:lvl>
  </w:abstractNum>
  <w:abstractNum w:abstractNumId="2" w15:restartNumberingAfterBreak="0">
    <w:nsid w:val="16DF1104"/>
    <w:multiLevelType w:val="multilevel"/>
    <w:tmpl w:val="2EF830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71371B6"/>
    <w:multiLevelType w:val="hybridMultilevel"/>
    <w:tmpl w:val="DDA455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D2003D4"/>
    <w:multiLevelType w:val="hybridMultilevel"/>
    <w:tmpl w:val="0784ABF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15:restartNumberingAfterBreak="0">
    <w:nsid w:val="59835243"/>
    <w:multiLevelType w:val="hybridMultilevel"/>
    <w:tmpl w:val="5B36A38A"/>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710771E5"/>
    <w:multiLevelType w:val="hybridMultilevel"/>
    <w:tmpl w:val="78E4491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7" w15:restartNumberingAfterBreak="0">
    <w:nsid w:val="764C2217"/>
    <w:multiLevelType w:val="hybridMultilevel"/>
    <w:tmpl w:val="1548C2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A253196"/>
    <w:multiLevelType w:val="hybridMultilevel"/>
    <w:tmpl w:val="E438FF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2"/>
  </w:num>
  <w:num w:numId="2">
    <w:abstractNumId w:val="5"/>
  </w:num>
  <w:num w:numId="3">
    <w:abstractNumId w:val="6"/>
  </w:num>
  <w:num w:numId="4">
    <w:abstractNumId w:val="8"/>
  </w:num>
  <w:num w:numId="5">
    <w:abstractNumId w:val="1"/>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s-CO" w:vendorID="64" w:dllVersion="0" w:nlCheck="1" w:checkStyle="0"/>
  <w:activeWritingStyle w:appName="MSWord" w:lang="es-ES" w:vendorID="64" w:dllVersion="0" w:nlCheck="1" w:checkStyle="0"/>
  <w:activeWritingStyle w:appName="MSWord" w:lang="es-MX" w:vendorID="64" w:dllVersion="0" w:nlCheck="1" w:checkStyle="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1CB6"/>
    <w:rsid w:val="00016E27"/>
    <w:rsid w:val="00017097"/>
    <w:rsid w:val="00041884"/>
    <w:rsid w:val="00047FBA"/>
    <w:rsid w:val="000570BD"/>
    <w:rsid w:val="0006164C"/>
    <w:rsid w:val="00062302"/>
    <w:rsid w:val="00064480"/>
    <w:rsid w:val="000668C1"/>
    <w:rsid w:val="00067F85"/>
    <w:rsid w:val="00071C26"/>
    <w:rsid w:val="0007393A"/>
    <w:rsid w:val="00080DDA"/>
    <w:rsid w:val="000B113A"/>
    <w:rsid w:val="000B2622"/>
    <w:rsid w:val="000C562C"/>
    <w:rsid w:val="000D34B5"/>
    <w:rsid w:val="000F4B7D"/>
    <w:rsid w:val="000F5EDA"/>
    <w:rsid w:val="00105328"/>
    <w:rsid w:val="00105D20"/>
    <w:rsid w:val="001147E5"/>
    <w:rsid w:val="00124E48"/>
    <w:rsid w:val="00141050"/>
    <w:rsid w:val="001446F6"/>
    <w:rsid w:val="0016338F"/>
    <w:rsid w:val="00165F92"/>
    <w:rsid w:val="001729C9"/>
    <w:rsid w:val="00174407"/>
    <w:rsid w:val="00175C3B"/>
    <w:rsid w:val="001807CB"/>
    <w:rsid w:val="00186247"/>
    <w:rsid w:val="00196134"/>
    <w:rsid w:val="001A2BFD"/>
    <w:rsid w:val="001A2EB7"/>
    <w:rsid w:val="001B2354"/>
    <w:rsid w:val="001E2D76"/>
    <w:rsid w:val="001F09FA"/>
    <w:rsid w:val="001F1C0B"/>
    <w:rsid w:val="001F5E26"/>
    <w:rsid w:val="00202294"/>
    <w:rsid w:val="00203CE7"/>
    <w:rsid w:val="00222753"/>
    <w:rsid w:val="00224157"/>
    <w:rsid w:val="00225BB7"/>
    <w:rsid w:val="00240D12"/>
    <w:rsid w:val="00247637"/>
    <w:rsid w:val="00250175"/>
    <w:rsid w:val="00255208"/>
    <w:rsid w:val="00276D18"/>
    <w:rsid w:val="002814C5"/>
    <w:rsid w:val="00297C39"/>
    <w:rsid w:val="002B7AA8"/>
    <w:rsid w:val="002C77DD"/>
    <w:rsid w:val="002D063D"/>
    <w:rsid w:val="002D4349"/>
    <w:rsid w:val="002F26C2"/>
    <w:rsid w:val="002F3A7B"/>
    <w:rsid w:val="002F4565"/>
    <w:rsid w:val="003069A5"/>
    <w:rsid w:val="00307DC3"/>
    <w:rsid w:val="00312146"/>
    <w:rsid w:val="00316228"/>
    <w:rsid w:val="003201FF"/>
    <w:rsid w:val="0032316C"/>
    <w:rsid w:val="00330F58"/>
    <w:rsid w:val="0033573C"/>
    <w:rsid w:val="00341147"/>
    <w:rsid w:val="003444E9"/>
    <w:rsid w:val="0036760F"/>
    <w:rsid w:val="003809F9"/>
    <w:rsid w:val="003861BE"/>
    <w:rsid w:val="0039148F"/>
    <w:rsid w:val="003946BC"/>
    <w:rsid w:val="003A1A8B"/>
    <w:rsid w:val="003A7B51"/>
    <w:rsid w:val="003B104D"/>
    <w:rsid w:val="003B1094"/>
    <w:rsid w:val="003B16EF"/>
    <w:rsid w:val="003B3FBE"/>
    <w:rsid w:val="003D2906"/>
    <w:rsid w:val="003D55D9"/>
    <w:rsid w:val="003D6831"/>
    <w:rsid w:val="003E3BE1"/>
    <w:rsid w:val="003E5098"/>
    <w:rsid w:val="003F344E"/>
    <w:rsid w:val="003F6DC3"/>
    <w:rsid w:val="00406434"/>
    <w:rsid w:val="00413289"/>
    <w:rsid w:val="00423520"/>
    <w:rsid w:val="00423626"/>
    <w:rsid w:val="00423F9C"/>
    <w:rsid w:val="00425703"/>
    <w:rsid w:val="0043259F"/>
    <w:rsid w:val="00446126"/>
    <w:rsid w:val="00456617"/>
    <w:rsid w:val="00462EB0"/>
    <w:rsid w:val="00465D19"/>
    <w:rsid w:val="004709CF"/>
    <w:rsid w:val="00491141"/>
    <w:rsid w:val="00491D36"/>
    <w:rsid w:val="00492E33"/>
    <w:rsid w:val="004934AC"/>
    <w:rsid w:val="0049459D"/>
    <w:rsid w:val="004A225D"/>
    <w:rsid w:val="004A38C8"/>
    <w:rsid w:val="004B4A7E"/>
    <w:rsid w:val="004C6EFD"/>
    <w:rsid w:val="004C7743"/>
    <w:rsid w:val="004E1522"/>
    <w:rsid w:val="004E21A8"/>
    <w:rsid w:val="004E2B2D"/>
    <w:rsid w:val="004E3E15"/>
    <w:rsid w:val="00501215"/>
    <w:rsid w:val="00501A26"/>
    <w:rsid w:val="00503824"/>
    <w:rsid w:val="00505E30"/>
    <w:rsid w:val="00511EBD"/>
    <w:rsid w:val="005138E3"/>
    <w:rsid w:val="00526091"/>
    <w:rsid w:val="00530834"/>
    <w:rsid w:val="00541A04"/>
    <w:rsid w:val="005436E2"/>
    <w:rsid w:val="00551894"/>
    <w:rsid w:val="00554664"/>
    <w:rsid w:val="00566A71"/>
    <w:rsid w:val="005679DF"/>
    <w:rsid w:val="00567F71"/>
    <w:rsid w:val="00570CA4"/>
    <w:rsid w:val="00571AB0"/>
    <w:rsid w:val="00575133"/>
    <w:rsid w:val="005A4AC9"/>
    <w:rsid w:val="005A564F"/>
    <w:rsid w:val="005B0597"/>
    <w:rsid w:val="005B3095"/>
    <w:rsid w:val="005C1D37"/>
    <w:rsid w:val="005D051F"/>
    <w:rsid w:val="005D2403"/>
    <w:rsid w:val="005D3211"/>
    <w:rsid w:val="005D64EC"/>
    <w:rsid w:val="005D6C3A"/>
    <w:rsid w:val="005E4343"/>
    <w:rsid w:val="005E55B8"/>
    <w:rsid w:val="005E5C46"/>
    <w:rsid w:val="005E5E27"/>
    <w:rsid w:val="005F4895"/>
    <w:rsid w:val="005F54DF"/>
    <w:rsid w:val="00615AC4"/>
    <w:rsid w:val="006247F9"/>
    <w:rsid w:val="00632712"/>
    <w:rsid w:val="00640AEE"/>
    <w:rsid w:val="00644B8A"/>
    <w:rsid w:val="00655597"/>
    <w:rsid w:val="00661CDE"/>
    <w:rsid w:val="006631C4"/>
    <w:rsid w:val="00670820"/>
    <w:rsid w:val="0068025C"/>
    <w:rsid w:val="00681AE2"/>
    <w:rsid w:val="0068515C"/>
    <w:rsid w:val="0069000B"/>
    <w:rsid w:val="006937D3"/>
    <w:rsid w:val="00694500"/>
    <w:rsid w:val="006A07AB"/>
    <w:rsid w:val="006A3B7A"/>
    <w:rsid w:val="006A6130"/>
    <w:rsid w:val="006C5619"/>
    <w:rsid w:val="006E40E6"/>
    <w:rsid w:val="007159B8"/>
    <w:rsid w:val="007220FF"/>
    <w:rsid w:val="00724295"/>
    <w:rsid w:val="0072732C"/>
    <w:rsid w:val="00730E2F"/>
    <w:rsid w:val="007371F1"/>
    <w:rsid w:val="00740C04"/>
    <w:rsid w:val="0074143B"/>
    <w:rsid w:val="0074163F"/>
    <w:rsid w:val="00745BFC"/>
    <w:rsid w:val="00745C36"/>
    <w:rsid w:val="00754075"/>
    <w:rsid w:val="00781E3C"/>
    <w:rsid w:val="007832F0"/>
    <w:rsid w:val="00795098"/>
    <w:rsid w:val="00797DFE"/>
    <w:rsid w:val="007A4666"/>
    <w:rsid w:val="007A4EC6"/>
    <w:rsid w:val="007A673E"/>
    <w:rsid w:val="007B1CAA"/>
    <w:rsid w:val="007B3346"/>
    <w:rsid w:val="007B5452"/>
    <w:rsid w:val="007D4674"/>
    <w:rsid w:val="007D5D58"/>
    <w:rsid w:val="007F571E"/>
    <w:rsid w:val="00805942"/>
    <w:rsid w:val="008401CF"/>
    <w:rsid w:val="00854131"/>
    <w:rsid w:val="00854800"/>
    <w:rsid w:val="008558F3"/>
    <w:rsid w:val="00855BA4"/>
    <w:rsid w:val="00857DD1"/>
    <w:rsid w:val="008621AA"/>
    <w:rsid w:val="00864D60"/>
    <w:rsid w:val="008730EE"/>
    <w:rsid w:val="00874658"/>
    <w:rsid w:val="00880DEC"/>
    <w:rsid w:val="008852F8"/>
    <w:rsid w:val="008A2886"/>
    <w:rsid w:val="008A4ED8"/>
    <w:rsid w:val="008A5828"/>
    <w:rsid w:val="008C0D5F"/>
    <w:rsid w:val="008C4DBE"/>
    <w:rsid w:val="008D556A"/>
    <w:rsid w:val="0090244D"/>
    <w:rsid w:val="0090464E"/>
    <w:rsid w:val="00907F74"/>
    <w:rsid w:val="00914E88"/>
    <w:rsid w:val="009151D0"/>
    <w:rsid w:val="009203A7"/>
    <w:rsid w:val="00925541"/>
    <w:rsid w:val="009309E2"/>
    <w:rsid w:val="00933E27"/>
    <w:rsid w:val="00936088"/>
    <w:rsid w:val="009431EC"/>
    <w:rsid w:val="00947E0F"/>
    <w:rsid w:val="00952BED"/>
    <w:rsid w:val="00957B40"/>
    <w:rsid w:val="009674D0"/>
    <w:rsid w:val="00972660"/>
    <w:rsid w:val="00991B25"/>
    <w:rsid w:val="00992BE9"/>
    <w:rsid w:val="00996E60"/>
    <w:rsid w:val="009A0C40"/>
    <w:rsid w:val="009A1DA6"/>
    <w:rsid w:val="009B2C8C"/>
    <w:rsid w:val="009C2C06"/>
    <w:rsid w:val="009C3534"/>
    <w:rsid w:val="009D17B2"/>
    <w:rsid w:val="009E16A4"/>
    <w:rsid w:val="009F0C25"/>
    <w:rsid w:val="009F72B8"/>
    <w:rsid w:val="00A105D4"/>
    <w:rsid w:val="00A1067E"/>
    <w:rsid w:val="00A17F8C"/>
    <w:rsid w:val="00A24534"/>
    <w:rsid w:val="00A45DF5"/>
    <w:rsid w:val="00A50121"/>
    <w:rsid w:val="00A629FD"/>
    <w:rsid w:val="00A65750"/>
    <w:rsid w:val="00A669D6"/>
    <w:rsid w:val="00A702B2"/>
    <w:rsid w:val="00A92500"/>
    <w:rsid w:val="00A96660"/>
    <w:rsid w:val="00AB010F"/>
    <w:rsid w:val="00AC26A3"/>
    <w:rsid w:val="00AC5E29"/>
    <w:rsid w:val="00AD23D5"/>
    <w:rsid w:val="00AD48DD"/>
    <w:rsid w:val="00AD4AC9"/>
    <w:rsid w:val="00AD5C39"/>
    <w:rsid w:val="00AE37AD"/>
    <w:rsid w:val="00AF5B24"/>
    <w:rsid w:val="00B02EED"/>
    <w:rsid w:val="00B0737C"/>
    <w:rsid w:val="00B14F23"/>
    <w:rsid w:val="00B2286C"/>
    <w:rsid w:val="00B317AF"/>
    <w:rsid w:val="00B32D39"/>
    <w:rsid w:val="00B32D7D"/>
    <w:rsid w:val="00B33E9C"/>
    <w:rsid w:val="00B35C52"/>
    <w:rsid w:val="00B376B0"/>
    <w:rsid w:val="00B4363F"/>
    <w:rsid w:val="00B44B52"/>
    <w:rsid w:val="00B52A31"/>
    <w:rsid w:val="00B602A1"/>
    <w:rsid w:val="00B67A81"/>
    <w:rsid w:val="00B67A8F"/>
    <w:rsid w:val="00B70CCF"/>
    <w:rsid w:val="00B71620"/>
    <w:rsid w:val="00B74E27"/>
    <w:rsid w:val="00B820C8"/>
    <w:rsid w:val="00BA7916"/>
    <w:rsid w:val="00BB18CC"/>
    <w:rsid w:val="00BC53B3"/>
    <w:rsid w:val="00BD280D"/>
    <w:rsid w:val="00BD4AF8"/>
    <w:rsid w:val="00BE5D75"/>
    <w:rsid w:val="00BE76F7"/>
    <w:rsid w:val="00BF04C1"/>
    <w:rsid w:val="00BF4716"/>
    <w:rsid w:val="00C01B36"/>
    <w:rsid w:val="00C10807"/>
    <w:rsid w:val="00C115ED"/>
    <w:rsid w:val="00C12EB7"/>
    <w:rsid w:val="00C15B07"/>
    <w:rsid w:val="00C202CC"/>
    <w:rsid w:val="00C21D6F"/>
    <w:rsid w:val="00C36C19"/>
    <w:rsid w:val="00C454A6"/>
    <w:rsid w:val="00C604B8"/>
    <w:rsid w:val="00C63596"/>
    <w:rsid w:val="00C70096"/>
    <w:rsid w:val="00C71761"/>
    <w:rsid w:val="00C75DAB"/>
    <w:rsid w:val="00C93B65"/>
    <w:rsid w:val="00CB02BD"/>
    <w:rsid w:val="00CB69CA"/>
    <w:rsid w:val="00CC1454"/>
    <w:rsid w:val="00CC18CB"/>
    <w:rsid w:val="00CC7B4E"/>
    <w:rsid w:val="00CD4845"/>
    <w:rsid w:val="00CE7D37"/>
    <w:rsid w:val="00D03EB9"/>
    <w:rsid w:val="00D20226"/>
    <w:rsid w:val="00D3299D"/>
    <w:rsid w:val="00D45F4C"/>
    <w:rsid w:val="00D47270"/>
    <w:rsid w:val="00D51E1E"/>
    <w:rsid w:val="00D871E8"/>
    <w:rsid w:val="00D87C4E"/>
    <w:rsid w:val="00D9383F"/>
    <w:rsid w:val="00DB18B8"/>
    <w:rsid w:val="00DC5F1C"/>
    <w:rsid w:val="00DD0D8C"/>
    <w:rsid w:val="00DE1CA0"/>
    <w:rsid w:val="00DF0940"/>
    <w:rsid w:val="00E04B27"/>
    <w:rsid w:val="00E151AC"/>
    <w:rsid w:val="00E20537"/>
    <w:rsid w:val="00E2645C"/>
    <w:rsid w:val="00E274BE"/>
    <w:rsid w:val="00E31957"/>
    <w:rsid w:val="00E33451"/>
    <w:rsid w:val="00E41A39"/>
    <w:rsid w:val="00E500AA"/>
    <w:rsid w:val="00E504CA"/>
    <w:rsid w:val="00E543CE"/>
    <w:rsid w:val="00E64B9C"/>
    <w:rsid w:val="00E93ED5"/>
    <w:rsid w:val="00EA36A2"/>
    <w:rsid w:val="00EB2A92"/>
    <w:rsid w:val="00EB59D2"/>
    <w:rsid w:val="00ED0CC6"/>
    <w:rsid w:val="00ED4325"/>
    <w:rsid w:val="00EE2E19"/>
    <w:rsid w:val="00EE2E58"/>
    <w:rsid w:val="00EE63A8"/>
    <w:rsid w:val="00EF05A5"/>
    <w:rsid w:val="00EF53C8"/>
    <w:rsid w:val="00EF73E3"/>
    <w:rsid w:val="00F052D4"/>
    <w:rsid w:val="00F21FA0"/>
    <w:rsid w:val="00F24BB9"/>
    <w:rsid w:val="00F260A6"/>
    <w:rsid w:val="00F45BFD"/>
    <w:rsid w:val="00F4718F"/>
    <w:rsid w:val="00F51C0F"/>
    <w:rsid w:val="00F52F1B"/>
    <w:rsid w:val="00F657EF"/>
    <w:rsid w:val="00F66E18"/>
    <w:rsid w:val="00F8090A"/>
    <w:rsid w:val="00FA3CCC"/>
    <w:rsid w:val="00FB43D7"/>
    <w:rsid w:val="00FD30E4"/>
    <w:rsid w:val="00FD3AD0"/>
    <w:rsid w:val="00FD4D06"/>
    <w:rsid w:val="00FF0561"/>
    <w:rsid w:val="00FF6371"/>
    <w:rsid w:val="012B0190"/>
    <w:rsid w:val="08276A15"/>
    <w:rsid w:val="0BE02DD1"/>
    <w:rsid w:val="18AAA04D"/>
    <w:rsid w:val="1D8CBC91"/>
    <w:rsid w:val="2E3B8EA3"/>
    <w:rsid w:val="38A5BF9C"/>
    <w:rsid w:val="39D1E777"/>
    <w:rsid w:val="4417AC00"/>
    <w:rsid w:val="48E30DBA"/>
    <w:rsid w:val="4C57B16A"/>
    <w:rsid w:val="57088CA5"/>
    <w:rsid w:val="5EEA6A46"/>
    <w:rsid w:val="6CA9DAB9"/>
    <w:rsid w:val="769A5428"/>
    <w:rsid w:val="76D415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1E7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1141"/>
    <w:pPr>
      <w:keepNext/>
      <w:suppressAutoHyphens/>
      <w:spacing w:before="200" w:after="100" w:line="240" w:lineRule="auto"/>
      <w:ind w:left="432" w:hanging="432"/>
      <w:jc w:val="both"/>
      <w:outlineLvl w:val="0"/>
    </w:pPr>
    <w:rPr>
      <w:rFonts w:ascii="Times New Roman" w:eastAsia="Times New Roman" w:hAnsi="Times New Roman" w:cs="Times New Roman"/>
      <w:b/>
      <w:sz w:val="28"/>
      <w:szCs w:val="28"/>
      <w:lang w:val="en-US" w:eastAsia="ar-SA"/>
    </w:rPr>
  </w:style>
  <w:style w:type="paragraph" w:styleId="Ttulo2">
    <w:name w:val="heading 2"/>
    <w:basedOn w:val="Normal"/>
    <w:next w:val="Normal"/>
    <w:link w:val="Ttulo2Car"/>
    <w:qFormat/>
    <w:rsid w:val="00491141"/>
    <w:pPr>
      <w:keepNext/>
      <w:spacing w:after="100" w:line="240" w:lineRule="auto"/>
      <w:ind w:left="576" w:hanging="576"/>
      <w:outlineLvl w:val="1"/>
    </w:pPr>
    <w:rPr>
      <w:rFonts w:ascii="Book Antiqua" w:eastAsia="Times New Roman" w:hAnsi="Book Antiqua" w:cs="Times New Roman"/>
      <w:b/>
      <w:bCs/>
      <w:sz w:val="24"/>
      <w:szCs w:val="24"/>
      <w:lang w:val="es-ES_tradnl" w:eastAsia="ar-SA"/>
    </w:rPr>
  </w:style>
  <w:style w:type="paragraph" w:styleId="Ttulo3">
    <w:name w:val="heading 3"/>
    <w:basedOn w:val="Normal"/>
    <w:next w:val="Normal"/>
    <w:link w:val="Ttulo3Car"/>
    <w:qFormat/>
    <w:rsid w:val="00491141"/>
    <w:pPr>
      <w:keepNext/>
      <w:spacing w:after="100" w:line="240" w:lineRule="auto"/>
      <w:ind w:left="1145" w:hanging="720"/>
      <w:jc w:val="center"/>
      <w:outlineLvl w:val="2"/>
    </w:pPr>
    <w:rPr>
      <w:rFonts w:ascii="Book Antiqua" w:eastAsia="Times New Roman" w:hAnsi="Book Antiqua" w:cs="Times New Roman"/>
      <w:sz w:val="24"/>
      <w:szCs w:val="24"/>
      <w:u w:val="single"/>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character" w:customStyle="1" w:styleId="Ttulo1Car">
    <w:name w:val="Título 1 Car"/>
    <w:basedOn w:val="Fuentedeprrafopredeter"/>
    <w:link w:val="Ttulo1"/>
    <w:uiPriority w:val="9"/>
    <w:rsid w:val="00491141"/>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491141"/>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491141"/>
    <w:rPr>
      <w:rFonts w:ascii="Book Antiqua" w:eastAsia="Times New Roman" w:hAnsi="Book Antiqua" w:cs="Times New Roman"/>
      <w:sz w:val="24"/>
      <w:szCs w:val="24"/>
      <w:u w:val="single"/>
      <w:lang w:val="es-ES_tradnl" w:eastAsia="ar-SA"/>
    </w:rPr>
  </w:style>
  <w:style w:type="character" w:styleId="Hipervnculo">
    <w:name w:val="Hyperlink"/>
    <w:basedOn w:val="Fuentedeprrafopredeter"/>
    <w:uiPriority w:val="99"/>
    <w:rsid w:val="00491141"/>
    <w:rPr>
      <w:color w:val="0000FF"/>
      <w:u w:val="single"/>
    </w:rPr>
  </w:style>
  <w:style w:type="paragraph" w:customStyle="1" w:styleId="Ttulodedocumento">
    <w:name w:val="Título de documento"/>
    <w:basedOn w:val="Normal"/>
    <w:rsid w:val="00491141"/>
    <w:pPr>
      <w:widowControl w:val="0"/>
      <w:spacing w:before="120" w:after="120" w:line="360" w:lineRule="atLeast"/>
      <w:ind w:firstLine="357"/>
      <w:jc w:val="center"/>
    </w:pPr>
    <w:rPr>
      <w:rFonts w:ascii="Times New Roman" w:eastAsia="Times New Roman" w:hAnsi="Times New Roman" w:cs="Times New Roman"/>
      <w:b/>
      <w:sz w:val="36"/>
      <w:szCs w:val="20"/>
      <w:lang w:val="en-US" w:eastAsia="ar-SA"/>
    </w:rPr>
  </w:style>
  <w:style w:type="paragraph" w:customStyle="1" w:styleId="NombreAutor">
    <w:name w:val="NombreAutor"/>
    <w:basedOn w:val="Ttulodedocumento"/>
    <w:rsid w:val="00491141"/>
    <w:pPr>
      <w:spacing w:before="0" w:after="0" w:line="300" w:lineRule="atLeast"/>
    </w:pPr>
    <w:rPr>
      <w:b w:val="0"/>
      <w:sz w:val="24"/>
      <w:szCs w:val="24"/>
      <w:lang w:val="es-ES"/>
    </w:rPr>
  </w:style>
  <w:style w:type="paragraph" w:styleId="TtuloTDC">
    <w:name w:val="TOC Heading"/>
    <w:basedOn w:val="Ttulo1"/>
    <w:next w:val="Normal"/>
    <w:uiPriority w:val="39"/>
    <w:unhideWhenUsed/>
    <w:qFormat/>
    <w:rsid w:val="00491141"/>
    <w:pPr>
      <w:keepLines/>
      <w:suppressAutoHyphens w:val="0"/>
      <w:spacing w:before="480" w:after="0" w:line="276" w:lineRule="auto"/>
      <w:ind w:left="0" w:firstLine="0"/>
      <w:jc w:val="left"/>
      <w:outlineLvl w:val="9"/>
    </w:pPr>
    <w:rPr>
      <w:rFonts w:asciiTheme="majorHAnsi" w:eastAsiaTheme="majorEastAsia" w:hAnsiTheme="majorHAnsi" w:cstheme="majorBidi"/>
      <w:bCs/>
      <w:color w:val="2F5496" w:themeColor="accent1" w:themeShade="BF"/>
      <w:lang w:val="es-ES" w:eastAsia="en-US"/>
    </w:rPr>
  </w:style>
  <w:style w:type="paragraph" w:styleId="TDC2">
    <w:name w:val="toc 2"/>
    <w:basedOn w:val="Normal"/>
    <w:next w:val="Normal"/>
    <w:autoRedefine/>
    <w:uiPriority w:val="39"/>
    <w:rsid w:val="00491141"/>
    <w:pPr>
      <w:spacing w:after="0" w:line="240" w:lineRule="auto"/>
      <w:ind w:left="113" w:firstLine="357"/>
      <w:jc w:val="both"/>
    </w:pPr>
    <w:rPr>
      <w:rFonts w:ascii="Times New Roman" w:eastAsia="Times New Roman" w:hAnsi="Times New Roman" w:cs="Times New Roman"/>
      <w:sz w:val="24"/>
      <w:szCs w:val="24"/>
      <w:lang w:val="es-CO" w:eastAsia="ar-SA"/>
    </w:rPr>
  </w:style>
  <w:style w:type="paragraph" w:styleId="TDC1">
    <w:name w:val="toc 1"/>
    <w:basedOn w:val="Normal"/>
    <w:next w:val="Normal"/>
    <w:autoRedefine/>
    <w:uiPriority w:val="39"/>
    <w:rsid w:val="00491141"/>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val="es-CO" w:eastAsia="ar-SA"/>
    </w:rPr>
  </w:style>
  <w:style w:type="paragraph" w:styleId="TDC3">
    <w:name w:val="toc 3"/>
    <w:basedOn w:val="Normal"/>
    <w:next w:val="Normal"/>
    <w:autoRedefine/>
    <w:uiPriority w:val="39"/>
    <w:unhideWhenUsed/>
    <w:rsid w:val="00491141"/>
    <w:pPr>
      <w:spacing w:after="100" w:line="240" w:lineRule="auto"/>
      <w:ind w:left="480" w:firstLine="357"/>
      <w:jc w:val="both"/>
    </w:pPr>
    <w:rPr>
      <w:rFonts w:ascii="Times New Roman" w:eastAsia="Times New Roman" w:hAnsi="Times New Roman" w:cs="Times New Roman"/>
      <w:sz w:val="24"/>
      <w:szCs w:val="24"/>
      <w:lang w:val="es-CO" w:eastAsia="ar-SA"/>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F6DC3"/>
    <w:pPr>
      <w:ind w:left="720"/>
      <w:contextualSpacing/>
    </w:pPr>
  </w:style>
  <w:style w:type="paragraph" w:styleId="Revisin">
    <w:name w:val="Revision"/>
    <w:hidden/>
    <w:uiPriority w:val="99"/>
    <w:semiHidden/>
    <w:rsid w:val="00C10807"/>
    <w:pPr>
      <w:spacing w:after="0" w:line="240" w:lineRule="auto"/>
    </w:pPr>
  </w:style>
  <w:style w:type="paragraph" w:styleId="Textodeglobo">
    <w:name w:val="Balloon Text"/>
    <w:basedOn w:val="Normal"/>
    <w:link w:val="TextodegloboCar"/>
    <w:uiPriority w:val="99"/>
    <w:semiHidden/>
    <w:unhideWhenUsed/>
    <w:rsid w:val="00C108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0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14505">
      <w:bodyDiv w:val="1"/>
      <w:marLeft w:val="0"/>
      <w:marRight w:val="0"/>
      <w:marTop w:val="0"/>
      <w:marBottom w:val="0"/>
      <w:divBdr>
        <w:top w:val="none" w:sz="0" w:space="0" w:color="auto"/>
        <w:left w:val="none" w:sz="0" w:space="0" w:color="auto"/>
        <w:bottom w:val="none" w:sz="0" w:space="0" w:color="auto"/>
        <w:right w:val="none" w:sz="0" w:space="0" w:color="auto"/>
      </w:divBdr>
      <w:divsChild>
        <w:div w:id="1414355768">
          <w:marLeft w:val="0"/>
          <w:marRight w:val="0"/>
          <w:marTop w:val="0"/>
          <w:marBottom w:val="0"/>
          <w:divBdr>
            <w:top w:val="none" w:sz="0" w:space="0" w:color="auto"/>
            <w:left w:val="none" w:sz="0" w:space="0" w:color="auto"/>
            <w:bottom w:val="none" w:sz="0" w:space="0" w:color="auto"/>
            <w:right w:val="none" w:sz="0" w:space="0" w:color="auto"/>
          </w:divBdr>
        </w:div>
        <w:div w:id="370764393">
          <w:marLeft w:val="0"/>
          <w:marRight w:val="0"/>
          <w:marTop w:val="0"/>
          <w:marBottom w:val="0"/>
          <w:divBdr>
            <w:top w:val="none" w:sz="0" w:space="0" w:color="auto"/>
            <w:left w:val="none" w:sz="0" w:space="0" w:color="auto"/>
            <w:bottom w:val="none" w:sz="0" w:space="0" w:color="auto"/>
            <w:right w:val="none" w:sz="0" w:space="0" w:color="auto"/>
          </w:divBdr>
        </w:div>
        <w:div w:id="1498158069">
          <w:marLeft w:val="0"/>
          <w:marRight w:val="0"/>
          <w:marTop w:val="0"/>
          <w:marBottom w:val="0"/>
          <w:divBdr>
            <w:top w:val="none" w:sz="0" w:space="0" w:color="auto"/>
            <w:left w:val="none" w:sz="0" w:space="0" w:color="auto"/>
            <w:bottom w:val="none" w:sz="0" w:space="0" w:color="auto"/>
            <w:right w:val="none" w:sz="0" w:space="0" w:color="auto"/>
          </w:divBdr>
        </w:div>
        <w:div w:id="615672551">
          <w:marLeft w:val="0"/>
          <w:marRight w:val="0"/>
          <w:marTop w:val="0"/>
          <w:marBottom w:val="0"/>
          <w:divBdr>
            <w:top w:val="none" w:sz="0" w:space="0" w:color="auto"/>
            <w:left w:val="none" w:sz="0" w:space="0" w:color="auto"/>
            <w:bottom w:val="none" w:sz="0" w:space="0" w:color="auto"/>
            <w:right w:val="none" w:sz="0" w:space="0" w:color="auto"/>
          </w:divBdr>
        </w:div>
        <w:div w:id="1112941295">
          <w:marLeft w:val="0"/>
          <w:marRight w:val="0"/>
          <w:marTop w:val="0"/>
          <w:marBottom w:val="0"/>
          <w:divBdr>
            <w:top w:val="none" w:sz="0" w:space="0" w:color="auto"/>
            <w:left w:val="none" w:sz="0" w:space="0" w:color="auto"/>
            <w:bottom w:val="none" w:sz="0" w:space="0" w:color="auto"/>
            <w:right w:val="none" w:sz="0" w:space="0" w:color="auto"/>
          </w:divBdr>
        </w:div>
        <w:div w:id="910240378">
          <w:marLeft w:val="0"/>
          <w:marRight w:val="0"/>
          <w:marTop w:val="0"/>
          <w:marBottom w:val="0"/>
          <w:divBdr>
            <w:top w:val="none" w:sz="0" w:space="0" w:color="auto"/>
            <w:left w:val="none" w:sz="0" w:space="0" w:color="auto"/>
            <w:bottom w:val="none" w:sz="0" w:space="0" w:color="auto"/>
            <w:right w:val="none" w:sz="0" w:space="0" w:color="auto"/>
          </w:divBdr>
        </w:div>
        <w:div w:id="731268866">
          <w:marLeft w:val="0"/>
          <w:marRight w:val="0"/>
          <w:marTop w:val="0"/>
          <w:marBottom w:val="0"/>
          <w:divBdr>
            <w:top w:val="none" w:sz="0" w:space="0" w:color="auto"/>
            <w:left w:val="none" w:sz="0" w:space="0" w:color="auto"/>
            <w:bottom w:val="none" w:sz="0" w:space="0" w:color="auto"/>
            <w:right w:val="none" w:sz="0" w:space="0" w:color="auto"/>
          </w:divBdr>
        </w:div>
        <w:div w:id="915287360">
          <w:marLeft w:val="0"/>
          <w:marRight w:val="0"/>
          <w:marTop w:val="0"/>
          <w:marBottom w:val="0"/>
          <w:divBdr>
            <w:top w:val="none" w:sz="0" w:space="0" w:color="auto"/>
            <w:left w:val="none" w:sz="0" w:space="0" w:color="auto"/>
            <w:bottom w:val="none" w:sz="0" w:space="0" w:color="auto"/>
            <w:right w:val="none" w:sz="0" w:space="0" w:color="auto"/>
          </w:divBdr>
        </w:div>
        <w:div w:id="2139569700">
          <w:marLeft w:val="0"/>
          <w:marRight w:val="0"/>
          <w:marTop w:val="0"/>
          <w:marBottom w:val="0"/>
          <w:divBdr>
            <w:top w:val="none" w:sz="0" w:space="0" w:color="auto"/>
            <w:left w:val="none" w:sz="0" w:space="0" w:color="auto"/>
            <w:bottom w:val="none" w:sz="0" w:space="0" w:color="auto"/>
            <w:right w:val="none" w:sz="0" w:space="0" w:color="auto"/>
          </w:divBdr>
        </w:div>
        <w:div w:id="1948585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B6800-683C-45EF-A87A-BFE2D39B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1401</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2018-05-18T22:01:00Z</dcterms:created>
  <dcterms:modified xsi:type="dcterms:W3CDTF">2018-05-18T22:01:00Z</dcterms:modified>
</cp:coreProperties>
</file>